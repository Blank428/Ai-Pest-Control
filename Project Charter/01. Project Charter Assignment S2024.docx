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4B14C" w14:textId="295414E6" w:rsidR="00D77E7F" w:rsidRPr="00457DFC" w:rsidRDefault="00D77E7F" w:rsidP="00D77E7F">
      <w:pPr>
        <w:pStyle w:val="Header"/>
        <w:tabs>
          <w:tab w:val="clear" w:pos="4320"/>
          <w:tab w:val="clear" w:pos="8640"/>
        </w:tabs>
        <w:rPr>
          <w:rFonts w:asciiTheme="minorHAnsi" w:hAnsiTheme="minorHAnsi" w:cstheme="minorHAnsi"/>
          <w:sz w:val="26"/>
          <w:szCs w:val="26"/>
        </w:rPr>
      </w:pPr>
    </w:p>
    <w:p w14:paraId="46529F34" w14:textId="19B276AD" w:rsidR="00D77E7F" w:rsidRPr="00457DFC" w:rsidRDefault="00A422F5" w:rsidP="00D77E7F">
      <w:pPr>
        <w:jc w:val="center"/>
        <w:rPr>
          <w:rFonts w:cstheme="minorHAnsi"/>
          <w:b/>
          <w:smallCaps/>
          <w:sz w:val="26"/>
          <w:szCs w:val="26"/>
        </w:rPr>
      </w:pPr>
      <w:r w:rsidRPr="00457DFC">
        <w:rPr>
          <w:rFonts w:cstheme="minorHAnsi"/>
          <w:noProof/>
          <w:sz w:val="26"/>
          <w:szCs w:val="26"/>
          <w:lang w:eastAsia="en-CA"/>
        </w:rPr>
        <w:drawing>
          <wp:anchor distT="0" distB="0" distL="114300" distR="114300" simplePos="0" relativeHeight="251659264" behindDoc="0" locked="0" layoutInCell="1" allowOverlap="1" wp14:anchorId="3E918DC8" wp14:editId="0F95C9A5">
            <wp:simplePos x="0" y="0"/>
            <wp:positionH relativeFrom="column">
              <wp:posOffset>1937888</wp:posOffset>
            </wp:positionH>
            <wp:positionV relativeFrom="paragraph">
              <wp:posOffset>22992</wp:posOffset>
            </wp:positionV>
            <wp:extent cx="2237740" cy="1089025"/>
            <wp:effectExtent l="19050" t="0" r="0" b="0"/>
            <wp:wrapSquare wrapText="bothSides"/>
            <wp:docPr id="2" name="Picture 11" descr="Camosun Logo 2-colour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mosun Logo 2-colour spot"/>
                    <pic:cNvPicPr>
                      <a:picLocks noChangeAspect="1" noChangeArrowheads="1"/>
                    </pic:cNvPicPr>
                  </pic:nvPicPr>
                  <pic:blipFill>
                    <a:blip r:embed="rId7" cstate="print"/>
                    <a:srcRect/>
                    <a:stretch>
                      <a:fillRect/>
                    </a:stretch>
                  </pic:blipFill>
                  <pic:spPr bwMode="auto">
                    <a:xfrm>
                      <a:off x="0" y="0"/>
                      <a:ext cx="2237740" cy="1089025"/>
                    </a:xfrm>
                    <a:prstGeom prst="rect">
                      <a:avLst/>
                    </a:prstGeom>
                    <a:noFill/>
                    <a:ln w="9525">
                      <a:noFill/>
                      <a:miter lim="800000"/>
                      <a:headEnd/>
                      <a:tailEnd/>
                    </a:ln>
                  </pic:spPr>
                </pic:pic>
              </a:graphicData>
            </a:graphic>
          </wp:anchor>
        </w:drawing>
      </w:r>
    </w:p>
    <w:p w14:paraId="6AB26BA0" w14:textId="127A7837" w:rsidR="00D77E7F" w:rsidRPr="00457DFC" w:rsidRDefault="00D77E7F" w:rsidP="00D77E7F">
      <w:pPr>
        <w:jc w:val="center"/>
        <w:rPr>
          <w:rFonts w:cstheme="minorHAnsi"/>
          <w:smallCaps/>
          <w:sz w:val="26"/>
          <w:szCs w:val="26"/>
        </w:rPr>
      </w:pPr>
    </w:p>
    <w:p w14:paraId="59D7BBE1" w14:textId="77777777" w:rsidR="00D77E7F" w:rsidRPr="00457DFC" w:rsidRDefault="00D77E7F" w:rsidP="00D77E7F">
      <w:pPr>
        <w:jc w:val="center"/>
        <w:rPr>
          <w:rFonts w:cstheme="minorHAnsi"/>
          <w:smallCaps/>
          <w:sz w:val="26"/>
          <w:szCs w:val="26"/>
        </w:rPr>
      </w:pPr>
    </w:p>
    <w:p w14:paraId="444F9003" w14:textId="77777777" w:rsidR="00D77E7F" w:rsidRPr="00457DFC" w:rsidRDefault="00D77E7F" w:rsidP="00D77E7F">
      <w:pPr>
        <w:jc w:val="center"/>
        <w:rPr>
          <w:rFonts w:cstheme="minorHAnsi"/>
          <w:smallCaps/>
          <w:sz w:val="26"/>
          <w:szCs w:val="26"/>
        </w:rPr>
      </w:pPr>
    </w:p>
    <w:p w14:paraId="3B54A4CC" w14:textId="77777777" w:rsidR="00D77E7F" w:rsidRPr="00457DFC" w:rsidRDefault="00D77E7F" w:rsidP="00D77E7F">
      <w:pPr>
        <w:jc w:val="center"/>
        <w:rPr>
          <w:rFonts w:cstheme="minorHAnsi"/>
          <w:smallCaps/>
          <w:sz w:val="26"/>
          <w:szCs w:val="26"/>
        </w:rPr>
      </w:pPr>
    </w:p>
    <w:p w14:paraId="3942FA8E" w14:textId="77777777" w:rsidR="00D77E7F" w:rsidRPr="00457DFC" w:rsidRDefault="00D77E7F" w:rsidP="00D77E7F">
      <w:pPr>
        <w:jc w:val="center"/>
        <w:rPr>
          <w:rFonts w:cstheme="minorHAnsi"/>
          <w:noProof/>
          <w:sz w:val="26"/>
          <w:szCs w:val="26"/>
        </w:rPr>
      </w:pPr>
    </w:p>
    <w:p w14:paraId="5992E842" w14:textId="77777777" w:rsidR="00D77E7F" w:rsidRPr="00457DFC" w:rsidRDefault="00D77E7F" w:rsidP="00D77E7F">
      <w:pPr>
        <w:jc w:val="center"/>
        <w:rPr>
          <w:rFonts w:cstheme="minorHAnsi"/>
          <w:noProof/>
          <w:sz w:val="26"/>
          <w:szCs w:val="26"/>
        </w:rPr>
      </w:pPr>
    </w:p>
    <w:p w14:paraId="73E52189" w14:textId="77777777" w:rsidR="00D77E7F" w:rsidRPr="00457DFC" w:rsidRDefault="00D77E7F" w:rsidP="00D77E7F">
      <w:pPr>
        <w:jc w:val="center"/>
        <w:rPr>
          <w:rFonts w:cstheme="minorHAnsi"/>
          <w:b/>
          <w:noProof/>
          <w:sz w:val="26"/>
          <w:szCs w:val="26"/>
        </w:rPr>
      </w:pPr>
    </w:p>
    <w:p w14:paraId="384484BF" w14:textId="77777777" w:rsidR="00D77E7F" w:rsidRPr="00457DFC" w:rsidRDefault="00D77E7F" w:rsidP="00D77E7F">
      <w:pPr>
        <w:jc w:val="center"/>
        <w:rPr>
          <w:rFonts w:cstheme="minorHAnsi"/>
          <w:noProof/>
          <w:sz w:val="26"/>
          <w:szCs w:val="26"/>
        </w:rPr>
      </w:pPr>
    </w:p>
    <w:p w14:paraId="66AD1419" w14:textId="77777777" w:rsidR="00D77E7F" w:rsidRPr="00457DFC" w:rsidRDefault="00D77E7F" w:rsidP="00D77E7F">
      <w:pPr>
        <w:tabs>
          <w:tab w:val="left" w:pos="4069"/>
        </w:tabs>
        <w:rPr>
          <w:rFonts w:cstheme="minorHAnsi"/>
          <w:sz w:val="26"/>
          <w:szCs w:val="26"/>
        </w:rPr>
      </w:pPr>
    </w:p>
    <w:p w14:paraId="18E8F191" w14:textId="77777777" w:rsidR="00D77E7F" w:rsidRPr="00457DFC" w:rsidRDefault="00D77E7F" w:rsidP="00D77E7F">
      <w:pPr>
        <w:tabs>
          <w:tab w:val="left" w:pos="4069"/>
        </w:tabs>
        <w:rPr>
          <w:rFonts w:cstheme="minorHAnsi"/>
          <w:sz w:val="26"/>
          <w:szCs w:val="26"/>
        </w:rPr>
      </w:pPr>
    </w:p>
    <w:p w14:paraId="3B8807D1" w14:textId="77777777" w:rsidR="00D77E7F" w:rsidRPr="00457DFC" w:rsidRDefault="00D77E7F" w:rsidP="00D77E7F">
      <w:pPr>
        <w:rPr>
          <w:rFonts w:cstheme="minorHAnsi"/>
          <w:sz w:val="26"/>
          <w:szCs w:val="26"/>
        </w:rPr>
      </w:pPr>
    </w:p>
    <w:p w14:paraId="6CA0A2FB" w14:textId="704E3C0C" w:rsidR="00D77E7F" w:rsidRPr="00DC701B" w:rsidRDefault="00DC701B" w:rsidP="00DC701B">
      <w:pPr>
        <w:pStyle w:val="Title"/>
        <w:jc w:val="center"/>
        <w:rPr>
          <w:rFonts w:asciiTheme="minorHAnsi" w:hAnsiTheme="minorHAnsi" w:cstheme="minorHAnsi"/>
          <w:b/>
          <w:bCs/>
          <w:sz w:val="36"/>
          <w:szCs w:val="36"/>
        </w:rPr>
      </w:pPr>
      <w:r w:rsidRPr="00DC701B">
        <w:rPr>
          <w:rFonts w:asciiTheme="minorHAnsi" w:hAnsiTheme="minorHAnsi" w:cstheme="minorHAnsi"/>
          <w:b/>
          <w:bCs/>
          <w:sz w:val="36"/>
          <w:szCs w:val="36"/>
        </w:rPr>
        <w:t>Project Charter</w:t>
      </w:r>
    </w:p>
    <w:p w14:paraId="69997104" w14:textId="06398913" w:rsidR="00D77E7F" w:rsidRDefault="00D77E7F" w:rsidP="00D77E7F">
      <w:pPr>
        <w:jc w:val="center"/>
        <w:rPr>
          <w:rFonts w:cstheme="minorHAnsi"/>
          <w:i/>
          <w:sz w:val="26"/>
          <w:szCs w:val="26"/>
        </w:rPr>
      </w:pPr>
      <w:r w:rsidRPr="00457DFC">
        <w:rPr>
          <w:rFonts w:cstheme="minorHAnsi"/>
          <w:i/>
          <w:sz w:val="26"/>
          <w:szCs w:val="26"/>
        </w:rPr>
        <w:t xml:space="preserve">Revised by </w:t>
      </w:r>
      <w:proofErr w:type="spellStart"/>
      <w:r w:rsidR="00A422F5">
        <w:rPr>
          <w:rFonts w:cstheme="minorHAnsi"/>
          <w:i/>
          <w:sz w:val="26"/>
          <w:szCs w:val="26"/>
        </w:rPr>
        <w:t>koah</w:t>
      </w:r>
      <w:proofErr w:type="spellEnd"/>
      <w:r w:rsidR="00A422F5">
        <w:rPr>
          <w:rFonts w:cstheme="minorHAnsi"/>
          <w:i/>
          <w:sz w:val="26"/>
          <w:szCs w:val="26"/>
        </w:rPr>
        <w:t xml:space="preserve"> </w:t>
      </w:r>
      <w:proofErr w:type="gramStart"/>
      <w:r w:rsidR="00A422F5">
        <w:rPr>
          <w:rFonts w:cstheme="minorHAnsi"/>
          <w:i/>
          <w:sz w:val="26"/>
          <w:szCs w:val="26"/>
        </w:rPr>
        <w:t>Barstead</w:t>
      </w:r>
      <w:proofErr w:type="gramEnd"/>
    </w:p>
    <w:p w14:paraId="21820465" w14:textId="69A427DB" w:rsidR="00D77E7F" w:rsidRPr="00457DFC" w:rsidRDefault="00D77E7F" w:rsidP="00D77E7F">
      <w:pPr>
        <w:jc w:val="center"/>
        <w:rPr>
          <w:rFonts w:cstheme="minorHAnsi"/>
          <w:i/>
          <w:sz w:val="26"/>
          <w:szCs w:val="26"/>
        </w:rPr>
      </w:pPr>
      <w:r>
        <w:rPr>
          <w:rFonts w:cstheme="minorHAnsi"/>
          <w:i/>
          <w:sz w:val="26"/>
          <w:szCs w:val="26"/>
        </w:rPr>
        <w:fldChar w:fldCharType="begin"/>
      </w:r>
      <w:r>
        <w:rPr>
          <w:rFonts w:cstheme="minorHAnsi"/>
          <w:i/>
          <w:sz w:val="26"/>
          <w:szCs w:val="26"/>
        </w:rPr>
        <w:instrText xml:space="preserve"> DATE \@ "MMMM d, yyyy" </w:instrText>
      </w:r>
      <w:r>
        <w:rPr>
          <w:rFonts w:cstheme="minorHAnsi"/>
          <w:i/>
          <w:sz w:val="26"/>
          <w:szCs w:val="26"/>
        </w:rPr>
        <w:fldChar w:fldCharType="separate"/>
      </w:r>
      <w:r w:rsidR="00A422F5">
        <w:rPr>
          <w:rFonts w:cstheme="minorHAnsi"/>
          <w:i/>
          <w:noProof/>
          <w:sz w:val="26"/>
          <w:szCs w:val="26"/>
        </w:rPr>
        <w:t>May 13, 2024</w:t>
      </w:r>
      <w:r>
        <w:rPr>
          <w:rFonts w:cstheme="minorHAnsi"/>
          <w:i/>
          <w:sz w:val="26"/>
          <w:szCs w:val="26"/>
        </w:rPr>
        <w:fldChar w:fldCharType="end"/>
      </w:r>
    </w:p>
    <w:p w14:paraId="44914508" w14:textId="0D1F4C47" w:rsidR="00000000" w:rsidRDefault="00D77E7F" w:rsidP="00D77E7F">
      <w:pPr>
        <w:pStyle w:val="Heading1"/>
        <w:rPr>
          <w:lang w:val="en-US"/>
        </w:rPr>
      </w:pPr>
      <w:r>
        <w:rPr>
          <w:lang w:val="en-US"/>
        </w:rPr>
        <w:br w:type="column"/>
      </w:r>
      <w:r w:rsidR="00E937FF">
        <w:rPr>
          <w:lang w:val="en-US"/>
        </w:rPr>
        <w:lastRenderedPageBreak/>
        <w:t>Executive Summary</w:t>
      </w:r>
    </w:p>
    <w:p w14:paraId="47F2114E" w14:textId="238302C7" w:rsidR="007D65D3" w:rsidRDefault="005D0AAB" w:rsidP="005D0AAB">
      <w:pPr>
        <w:rPr>
          <w:lang w:val="en-US"/>
        </w:rPr>
      </w:pPr>
      <w:r w:rsidRPr="5E9F0154">
        <w:rPr>
          <w:lang w:val="en-US"/>
        </w:rPr>
        <w:t>The Executive Summary provides a high-level overview of the document. Here, highlight the key ideas you want your audience to glean from your Charter</w:t>
      </w:r>
      <w:r w:rsidR="008C24C3" w:rsidRPr="5E9F0154">
        <w:rPr>
          <w:lang w:val="en-US"/>
        </w:rPr>
        <w:t>, including</w:t>
      </w:r>
      <w:r w:rsidR="007D65D3" w:rsidRPr="5E9F0154">
        <w:rPr>
          <w:lang w:val="en-US"/>
        </w:rPr>
        <w:t xml:space="preserve"> the following</w:t>
      </w:r>
      <w:r w:rsidR="0076176A" w:rsidRPr="5E9F0154">
        <w:rPr>
          <w:lang w:val="en-US"/>
        </w:rPr>
        <w:t xml:space="preserve"> aspects of your project</w:t>
      </w:r>
      <w:r w:rsidR="007D65D3" w:rsidRPr="5E9F0154">
        <w:rPr>
          <w:lang w:val="en-US"/>
        </w:rPr>
        <w:t>:</w:t>
      </w:r>
    </w:p>
    <w:p w14:paraId="714F5BC9" w14:textId="192BE169" w:rsidR="007D65D3" w:rsidRDefault="007D65D3" w:rsidP="007D65D3">
      <w:pPr>
        <w:pStyle w:val="ListParagraph"/>
        <w:numPr>
          <w:ilvl w:val="0"/>
          <w:numId w:val="6"/>
        </w:numPr>
        <w:rPr>
          <w:lang w:val="en-US"/>
        </w:rPr>
      </w:pPr>
      <w:proofErr w:type="gramStart"/>
      <w:r w:rsidRPr="744899F6">
        <w:rPr>
          <w:lang w:val="en-US"/>
        </w:rPr>
        <w:t>Background</w:t>
      </w:r>
      <w:r w:rsidR="605BF1D4" w:rsidRPr="744899F6">
        <w:rPr>
          <w:lang w:val="en-US"/>
        </w:rPr>
        <w:t>;</w:t>
      </w:r>
      <w:proofErr w:type="gramEnd"/>
    </w:p>
    <w:p w14:paraId="6DE9953E" w14:textId="070CC0CB" w:rsidR="0076176A" w:rsidRDefault="0076176A" w:rsidP="007D65D3">
      <w:pPr>
        <w:pStyle w:val="ListParagraph"/>
        <w:numPr>
          <w:ilvl w:val="0"/>
          <w:numId w:val="6"/>
        </w:numPr>
        <w:rPr>
          <w:lang w:val="en-US"/>
        </w:rPr>
      </w:pPr>
      <w:proofErr w:type="gramStart"/>
      <w:r w:rsidRPr="744899F6">
        <w:rPr>
          <w:lang w:val="en-US"/>
        </w:rPr>
        <w:t>P</w:t>
      </w:r>
      <w:r w:rsidR="007D65D3" w:rsidRPr="744899F6">
        <w:rPr>
          <w:lang w:val="en-US"/>
        </w:rPr>
        <w:t>urpose</w:t>
      </w:r>
      <w:r w:rsidR="5661AE44" w:rsidRPr="744899F6">
        <w:rPr>
          <w:lang w:val="en-US"/>
        </w:rPr>
        <w:t>;</w:t>
      </w:r>
      <w:proofErr w:type="gramEnd"/>
    </w:p>
    <w:p w14:paraId="0EC89DF9" w14:textId="04FC5B1C" w:rsidR="006E331B" w:rsidRDefault="0076176A" w:rsidP="007D65D3">
      <w:pPr>
        <w:pStyle w:val="ListParagraph"/>
        <w:numPr>
          <w:ilvl w:val="0"/>
          <w:numId w:val="6"/>
        </w:numPr>
        <w:rPr>
          <w:lang w:val="en-US"/>
        </w:rPr>
      </w:pPr>
      <w:r w:rsidRPr="744899F6">
        <w:rPr>
          <w:lang w:val="en-US"/>
        </w:rPr>
        <w:t>Issue/</w:t>
      </w:r>
      <w:r w:rsidR="00E3123C" w:rsidRPr="744899F6">
        <w:rPr>
          <w:lang w:val="en-US"/>
        </w:rPr>
        <w:t>problem</w:t>
      </w:r>
      <w:r w:rsidRPr="744899F6">
        <w:rPr>
          <w:lang w:val="en-US"/>
        </w:rPr>
        <w:t xml:space="preserve"> </w:t>
      </w:r>
      <w:proofErr w:type="gramStart"/>
      <w:r w:rsidRPr="744899F6">
        <w:rPr>
          <w:lang w:val="en-US"/>
        </w:rPr>
        <w:t>addressed</w:t>
      </w:r>
      <w:r w:rsidR="2224C369" w:rsidRPr="744899F6">
        <w:rPr>
          <w:lang w:val="en-US"/>
        </w:rPr>
        <w:t>;</w:t>
      </w:r>
      <w:proofErr w:type="gramEnd"/>
    </w:p>
    <w:p w14:paraId="3460A705" w14:textId="64B10AE4" w:rsidR="006E331B" w:rsidRDefault="006E331B" w:rsidP="006E331B">
      <w:pPr>
        <w:pStyle w:val="ListParagraph"/>
        <w:numPr>
          <w:ilvl w:val="0"/>
          <w:numId w:val="6"/>
        </w:numPr>
        <w:rPr>
          <w:lang w:val="en-US"/>
        </w:rPr>
      </w:pPr>
      <w:proofErr w:type="gramStart"/>
      <w:r w:rsidRPr="744899F6">
        <w:rPr>
          <w:lang w:val="en-US"/>
        </w:rPr>
        <w:t>Conclusion</w:t>
      </w:r>
      <w:r w:rsidR="2224C369" w:rsidRPr="744899F6">
        <w:rPr>
          <w:lang w:val="en-US"/>
        </w:rPr>
        <w:t>;</w:t>
      </w:r>
      <w:proofErr w:type="gramEnd"/>
    </w:p>
    <w:p w14:paraId="1CDB79EE" w14:textId="46544F46" w:rsidR="007D65D3" w:rsidRPr="006E331B" w:rsidRDefault="006E331B" w:rsidP="5E9F0154">
      <w:pPr>
        <w:pStyle w:val="ListParagraph"/>
        <w:numPr>
          <w:ilvl w:val="0"/>
          <w:numId w:val="6"/>
        </w:numPr>
        <w:rPr>
          <w:lang w:val="en-US"/>
        </w:rPr>
      </w:pPr>
      <w:r w:rsidRPr="744899F6">
        <w:rPr>
          <w:lang w:val="en-US"/>
        </w:rPr>
        <w:t>Relevant Recommendations</w:t>
      </w:r>
      <w:r w:rsidR="0BD1B077" w:rsidRPr="744899F6">
        <w:rPr>
          <w:lang w:val="en-US"/>
        </w:rPr>
        <w:t>.</w:t>
      </w:r>
      <w:r w:rsidR="005D0AAB" w:rsidRPr="744899F6">
        <w:rPr>
          <w:lang w:val="en-US"/>
        </w:rPr>
        <w:t xml:space="preserve"> </w:t>
      </w:r>
    </w:p>
    <w:p w14:paraId="73E393F0" w14:textId="3A86547A" w:rsidR="005D0AAB" w:rsidRPr="005D0AAB" w:rsidRDefault="005D0AAB" w:rsidP="005D0AAB">
      <w:pPr>
        <w:rPr>
          <w:lang w:val="en-US"/>
        </w:rPr>
      </w:pPr>
      <w:r w:rsidRPr="5E9F0154">
        <w:rPr>
          <w:lang w:val="en-US"/>
        </w:rPr>
        <w:t>Ensure that the Executive Summary appears on its own page</w:t>
      </w:r>
      <w:r w:rsidR="00E3123C" w:rsidRPr="5E9F0154">
        <w:rPr>
          <w:lang w:val="en-US"/>
        </w:rPr>
        <w:t xml:space="preserve"> and does not exceed one page</w:t>
      </w:r>
      <w:r w:rsidRPr="5E9F0154">
        <w:rPr>
          <w:lang w:val="en-US"/>
        </w:rPr>
        <w:t xml:space="preserve">. </w:t>
      </w:r>
    </w:p>
    <w:p w14:paraId="282D34FA" w14:textId="06C49B0D" w:rsidR="00E937FF" w:rsidRDefault="005D0AAB" w:rsidP="005D0AAB">
      <w:pPr>
        <w:pStyle w:val="Heading1"/>
        <w:rPr>
          <w:lang w:val="en-US"/>
        </w:rPr>
      </w:pPr>
      <w:r>
        <w:rPr>
          <w:lang w:val="en-US"/>
        </w:rPr>
        <w:br w:type="column"/>
      </w:r>
      <w:r w:rsidR="00E937FF">
        <w:rPr>
          <w:lang w:val="en-US"/>
        </w:rPr>
        <w:lastRenderedPageBreak/>
        <w:t xml:space="preserve">Project Purpose </w:t>
      </w:r>
    </w:p>
    <w:p w14:paraId="2F2F2F9F" w14:textId="13B62F59" w:rsidR="00E937FF" w:rsidRPr="00E8236C" w:rsidRDefault="00E937FF" w:rsidP="00E8236C">
      <w:pPr>
        <w:pStyle w:val="Heading2"/>
        <w:rPr>
          <w:szCs w:val="28"/>
          <w:lang w:val="en-US"/>
        </w:rPr>
      </w:pPr>
      <w:r w:rsidRPr="00E8236C">
        <w:rPr>
          <w:szCs w:val="28"/>
          <w:lang w:val="en-US"/>
        </w:rPr>
        <w:t xml:space="preserve">Problem Identification </w:t>
      </w:r>
    </w:p>
    <w:p w14:paraId="49B00E1E" w14:textId="5B6B3DF1" w:rsidR="00E937FF" w:rsidRDefault="00E937FF">
      <w:pPr>
        <w:rPr>
          <w:lang w:val="en-US"/>
        </w:rPr>
      </w:pPr>
      <w:r w:rsidRPr="17AAD5BC">
        <w:rPr>
          <w:lang w:val="en-US"/>
        </w:rPr>
        <w:t xml:space="preserve">This section is sometimes called the Business </w:t>
      </w:r>
      <w:r w:rsidR="005B754D">
        <w:rPr>
          <w:lang w:val="en-US"/>
        </w:rPr>
        <w:t>Need or Case</w:t>
      </w:r>
      <w:r w:rsidRPr="17AAD5BC">
        <w:rPr>
          <w:lang w:val="en-US"/>
        </w:rPr>
        <w:t xml:space="preserve"> section. Here, </w:t>
      </w:r>
      <w:r w:rsidR="005B754D">
        <w:rPr>
          <w:lang w:val="en-US"/>
        </w:rPr>
        <w:t>you will describe</w:t>
      </w:r>
      <w:r w:rsidRPr="17AAD5BC">
        <w:rPr>
          <w:lang w:val="en-US"/>
        </w:rPr>
        <w:t xml:space="preserve"> </w:t>
      </w:r>
      <w:r w:rsidR="005B754D">
        <w:rPr>
          <w:lang w:val="en-US"/>
        </w:rPr>
        <w:t>the</w:t>
      </w:r>
      <w:r w:rsidRPr="17AAD5BC">
        <w:rPr>
          <w:lang w:val="en-US"/>
        </w:rPr>
        <w:t xml:space="preserve"> problem you must solve</w:t>
      </w:r>
      <w:r w:rsidR="005B754D">
        <w:rPr>
          <w:lang w:val="en-US"/>
        </w:rPr>
        <w:t xml:space="preserve">, </w:t>
      </w:r>
      <w:r w:rsidRPr="17AAD5BC">
        <w:rPr>
          <w:lang w:val="en-US"/>
        </w:rPr>
        <w:t>explain why it is a problem</w:t>
      </w:r>
      <w:r w:rsidR="005B754D">
        <w:rPr>
          <w:lang w:val="en-US"/>
        </w:rPr>
        <w:t>,</w:t>
      </w:r>
      <w:r w:rsidRPr="17AAD5BC">
        <w:rPr>
          <w:lang w:val="en-US"/>
        </w:rPr>
        <w:t xml:space="preserve"> and</w:t>
      </w:r>
      <w:r w:rsidR="005B754D">
        <w:rPr>
          <w:lang w:val="en-US"/>
        </w:rPr>
        <w:t xml:space="preserve"> outline</w:t>
      </w:r>
      <w:r w:rsidRPr="17AAD5BC">
        <w:rPr>
          <w:lang w:val="en-US"/>
        </w:rPr>
        <w:t xml:space="preserve"> how you</w:t>
      </w:r>
      <w:r w:rsidR="005B754D">
        <w:rPr>
          <w:lang w:val="en-US"/>
        </w:rPr>
        <w:t xml:space="preserve"> or your client</w:t>
      </w:r>
      <w:r w:rsidRPr="17AAD5BC">
        <w:rPr>
          <w:lang w:val="en-US"/>
        </w:rPr>
        <w:t xml:space="preserve"> </w:t>
      </w:r>
      <w:r w:rsidR="005B754D">
        <w:rPr>
          <w:lang w:val="en-US"/>
        </w:rPr>
        <w:t>knows</w:t>
      </w:r>
      <w:r w:rsidRPr="17AAD5BC">
        <w:rPr>
          <w:lang w:val="en-US"/>
        </w:rPr>
        <w:t xml:space="preserve"> it is a problem. </w:t>
      </w:r>
    </w:p>
    <w:p w14:paraId="4F4323C7" w14:textId="1807B6B4" w:rsidR="00E937FF" w:rsidRDefault="00E937FF" w:rsidP="00E8236C">
      <w:pPr>
        <w:pStyle w:val="Heading2"/>
        <w:rPr>
          <w:lang w:val="en-US"/>
        </w:rPr>
      </w:pPr>
      <w:r>
        <w:rPr>
          <w:lang w:val="en-US"/>
        </w:rPr>
        <w:t xml:space="preserve">Client Motivation </w:t>
      </w:r>
    </w:p>
    <w:p w14:paraId="44AA43BF" w14:textId="300BB1F7" w:rsidR="00E937FF" w:rsidRDefault="168D8FF0">
      <w:pPr>
        <w:rPr>
          <w:lang w:val="en-US"/>
        </w:rPr>
      </w:pPr>
      <w:r w:rsidRPr="5A0037A9">
        <w:rPr>
          <w:lang w:val="en-US"/>
        </w:rPr>
        <w:t>What are the goals the client hopes to achieve from this project?</w:t>
      </w:r>
      <w:r w:rsidR="00E937FF" w:rsidRPr="5A0037A9">
        <w:rPr>
          <w:lang w:val="en-US"/>
        </w:rPr>
        <w:t xml:space="preserve"> (These are the high-level business goals and even organizational values that this project will support.)</w:t>
      </w:r>
    </w:p>
    <w:p w14:paraId="2B3453BC" w14:textId="3DAEF6CF" w:rsidR="00E937FF" w:rsidRDefault="00E937FF" w:rsidP="00E8236C">
      <w:pPr>
        <w:pStyle w:val="Heading2"/>
        <w:rPr>
          <w:lang w:val="en-US"/>
        </w:rPr>
      </w:pPr>
      <w:r w:rsidRPr="5A0037A9">
        <w:rPr>
          <w:lang w:val="en-US"/>
        </w:rPr>
        <w:t xml:space="preserve">User Profile </w:t>
      </w:r>
    </w:p>
    <w:p w14:paraId="5E5B59CA" w14:textId="7D6199D5" w:rsidR="4B45C3E8" w:rsidRDefault="4B45C3E8" w:rsidP="5A0037A9">
      <w:pPr>
        <w:rPr>
          <w:lang w:val="en-US"/>
        </w:rPr>
      </w:pPr>
      <w:r w:rsidRPr="5E9F0154">
        <w:rPr>
          <w:lang w:val="en-US"/>
        </w:rPr>
        <w:t>Agile is a user-centered methodology</w:t>
      </w:r>
      <w:r w:rsidR="7DA1AE73" w:rsidRPr="5E9F0154">
        <w:rPr>
          <w:lang w:val="en-US"/>
        </w:rPr>
        <w:t>, and your project should certainly put the user first</w:t>
      </w:r>
      <w:r w:rsidRPr="5E9F0154">
        <w:rPr>
          <w:lang w:val="en-US"/>
        </w:rPr>
        <w:t xml:space="preserve">. </w:t>
      </w:r>
      <w:r w:rsidR="1ED7B2F1" w:rsidRPr="5E9F0154">
        <w:rPr>
          <w:lang w:val="en-US"/>
        </w:rPr>
        <w:t xml:space="preserve">Create a detailed </w:t>
      </w:r>
      <w:r w:rsidRPr="5E9F0154">
        <w:rPr>
          <w:lang w:val="en-US"/>
        </w:rPr>
        <w:t xml:space="preserve">vision of the </w:t>
      </w:r>
      <w:r w:rsidR="7A6746B4" w:rsidRPr="5E9F0154">
        <w:rPr>
          <w:lang w:val="en-US"/>
        </w:rPr>
        <w:t xml:space="preserve">project’s </w:t>
      </w:r>
      <w:r w:rsidRPr="5E9F0154">
        <w:rPr>
          <w:lang w:val="en-US"/>
        </w:rPr>
        <w:t>potential user</w:t>
      </w:r>
      <w:r w:rsidR="28811487" w:rsidRPr="5E9F0154">
        <w:rPr>
          <w:lang w:val="en-US"/>
        </w:rPr>
        <w:t xml:space="preserve"> to</w:t>
      </w:r>
      <w:r w:rsidR="35DFFD41" w:rsidRPr="5E9F0154">
        <w:rPr>
          <w:lang w:val="en-US"/>
        </w:rPr>
        <w:t xml:space="preserve"> guide your project’s development. </w:t>
      </w:r>
      <w:r w:rsidR="0031230B" w:rsidRPr="5E9F0154">
        <w:rPr>
          <w:lang w:val="en-US"/>
        </w:rPr>
        <w:t xml:space="preserve">You </w:t>
      </w:r>
      <w:r w:rsidR="4555268C" w:rsidRPr="5E9F0154">
        <w:rPr>
          <w:lang w:val="en-US"/>
        </w:rPr>
        <w:t xml:space="preserve">may have to create more than one user profile depending on the different user groups who will interact with your project. </w:t>
      </w:r>
    </w:p>
    <w:p w14:paraId="2E8F5FE2" w14:textId="77777777" w:rsidR="00D37C94" w:rsidRPr="00D37C94" w:rsidRDefault="00D37C94" w:rsidP="5A0037A9">
      <w:pPr>
        <w:pStyle w:val="paragraph"/>
        <w:numPr>
          <w:ilvl w:val="0"/>
          <w:numId w:val="5"/>
        </w:numPr>
        <w:spacing w:before="0" w:beforeAutospacing="0" w:after="0" w:afterAutospacing="0"/>
        <w:textAlignment w:val="baseline"/>
        <w:rPr>
          <w:rFonts w:ascii="Calibri" w:hAnsi="Calibri" w:cs="Calibri"/>
          <w:sz w:val="22"/>
          <w:szCs w:val="22"/>
        </w:rPr>
      </w:pPr>
      <w:r w:rsidRPr="5A0037A9">
        <w:rPr>
          <w:rStyle w:val="normaltextrun"/>
          <w:rFonts w:ascii="Calibri" w:hAnsi="Calibri" w:cs="Calibri"/>
          <w:sz w:val="22"/>
          <w:szCs w:val="22"/>
          <w:lang w:val="en-US"/>
        </w:rPr>
        <w:t>Who is the intended beneficiary of your project? </w:t>
      </w:r>
      <w:r w:rsidRPr="5A0037A9">
        <w:rPr>
          <w:rStyle w:val="eop"/>
          <w:rFonts w:ascii="Calibri" w:hAnsi="Calibri" w:cs="Calibri"/>
          <w:sz w:val="22"/>
          <w:szCs w:val="22"/>
        </w:rPr>
        <w:t> </w:t>
      </w:r>
    </w:p>
    <w:p w14:paraId="678E0B1A" w14:textId="32BAD014" w:rsidR="031C6E2D" w:rsidRDefault="031C6E2D" w:rsidP="5A0037A9">
      <w:pPr>
        <w:pStyle w:val="paragraph"/>
        <w:numPr>
          <w:ilvl w:val="0"/>
          <w:numId w:val="5"/>
        </w:numPr>
        <w:spacing w:before="0" w:beforeAutospacing="0" w:after="0" w:afterAutospacing="0"/>
        <w:rPr>
          <w:rFonts w:ascii="Calibri" w:hAnsi="Calibri" w:cs="Calibri"/>
          <w:sz w:val="22"/>
          <w:szCs w:val="22"/>
        </w:rPr>
      </w:pPr>
      <w:r w:rsidRPr="5A0037A9">
        <w:rPr>
          <w:rStyle w:val="eop"/>
          <w:rFonts w:ascii="Calibri" w:hAnsi="Calibri" w:cs="Calibri"/>
          <w:sz w:val="22"/>
          <w:szCs w:val="22"/>
        </w:rPr>
        <w:t xml:space="preserve">What do they need to get out of or do with your project? </w:t>
      </w:r>
    </w:p>
    <w:p w14:paraId="5ABC438A" w14:textId="010A8487" w:rsidR="031C6E2D" w:rsidRDefault="031C6E2D" w:rsidP="5A0037A9">
      <w:pPr>
        <w:pStyle w:val="paragraph"/>
        <w:numPr>
          <w:ilvl w:val="0"/>
          <w:numId w:val="5"/>
        </w:numPr>
        <w:spacing w:before="0" w:beforeAutospacing="0" w:after="0" w:afterAutospacing="0"/>
        <w:rPr>
          <w:rFonts w:ascii="Calibri" w:hAnsi="Calibri" w:cs="Calibri"/>
          <w:sz w:val="22"/>
          <w:szCs w:val="22"/>
        </w:rPr>
      </w:pPr>
      <w:r w:rsidRPr="17AAD5BC">
        <w:rPr>
          <w:rStyle w:val="eop"/>
          <w:rFonts w:ascii="Calibri" w:hAnsi="Calibri" w:cs="Calibri"/>
          <w:sz w:val="22"/>
          <w:szCs w:val="22"/>
        </w:rPr>
        <w:t>What might they want to get out</w:t>
      </w:r>
      <w:r w:rsidR="5C9DA2B0" w:rsidRPr="17AAD5BC">
        <w:rPr>
          <w:rStyle w:val="eop"/>
          <w:rFonts w:ascii="Calibri" w:hAnsi="Calibri" w:cs="Calibri"/>
          <w:sz w:val="22"/>
          <w:szCs w:val="22"/>
        </w:rPr>
        <w:t xml:space="preserve"> of</w:t>
      </w:r>
      <w:r w:rsidRPr="17AAD5BC">
        <w:rPr>
          <w:rStyle w:val="eop"/>
          <w:rFonts w:ascii="Calibri" w:hAnsi="Calibri" w:cs="Calibri"/>
          <w:sz w:val="22"/>
          <w:szCs w:val="22"/>
        </w:rPr>
        <w:t xml:space="preserve"> or do with your project? (Differentiate needs from wants.)</w:t>
      </w:r>
    </w:p>
    <w:p w14:paraId="4D5E309A" w14:textId="77777777" w:rsidR="00D37C94" w:rsidRPr="00D37C94" w:rsidRDefault="00D37C94" w:rsidP="5A0037A9">
      <w:pPr>
        <w:pStyle w:val="paragraph"/>
        <w:numPr>
          <w:ilvl w:val="0"/>
          <w:numId w:val="5"/>
        </w:numPr>
        <w:spacing w:before="0" w:beforeAutospacing="0" w:after="0" w:afterAutospacing="0"/>
        <w:textAlignment w:val="baseline"/>
        <w:rPr>
          <w:rFonts w:ascii="Calibri" w:hAnsi="Calibri" w:cs="Calibri"/>
          <w:sz w:val="22"/>
          <w:szCs w:val="22"/>
        </w:rPr>
      </w:pPr>
      <w:r w:rsidRPr="5A0037A9">
        <w:rPr>
          <w:rStyle w:val="normaltextrun"/>
          <w:rFonts w:ascii="Calibri" w:hAnsi="Calibri" w:cs="Calibri"/>
          <w:sz w:val="22"/>
          <w:szCs w:val="22"/>
          <w:lang w:val="en-US"/>
        </w:rPr>
        <w:t>How will they interact with the project? </w:t>
      </w:r>
      <w:r w:rsidRPr="5A0037A9">
        <w:rPr>
          <w:rStyle w:val="eop"/>
          <w:rFonts w:ascii="Calibri" w:hAnsi="Calibri" w:cs="Calibri"/>
          <w:sz w:val="22"/>
          <w:szCs w:val="22"/>
        </w:rPr>
        <w:t> </w:t>
      </w:r>
    </w:p>
    <w:p w14:paraId="317B5312" w14:textId="456F7D8C" w:rsidR="00D37C94" w:rsidRPr="00D37C94" w:rsidRDefault="00D37C94" w:rsidP="1F8AE828">
      <w:pPr>
        <w:pStyle w:val="paragraph"/>
        <w:numPr>
          <w:ilvl w:val="0"/>
          <w:numId w:val="5"/>
        </w:numPr>
        <w:spacing w:before="0" w:beforeAutospacing="0" w:after="0" w:afterAutospacing="0"/>
        <w:textAlignment w:val="baseline"/>
        <w:rPr>
          <w:rStyle w:val="eop"/>
          <w:rFonts w:ascii="Calibri" w:hAnsi="Calibri" w:cs="Calibri"/>
          <w:sz w:val="22"/>
          <w:szCs w:val="22"/>
        </w:rPr>
      </w:pPr>
      <w:r w:rsidRPr="023993A5">
        <w:rPr>
          <w:rStyle w:val="normaltextrun"/>
          <w:rFonts w:ascii="Calibri" w:hAnsi="Calibri" w:cs="Calibri"/>
          <w:sz w:val="22"/>
          <w:szCs w:val="22"/>
          <w:lang w:val="en-US"/>
        </w:rPr>
        <w:t>What is their relationship to the</w:t>
      </w:r>
      <w:r w:rsidR="59B58D64" w:rsidRPr="023993A5">
        <w:rPr>
          <w:rStyle w:val="normaltextrun"/>
          <w:rFonts w:ascii="Calibri" w:hAnsi="Calibri" w:cs="Calibri"/>
          <w:sz w:val="22"/>
          <w:szCs w:val="22"/>
          <w:lang w:val="en-US"/>
        </w:rPr>
        <w:t xml:space="preserve"> client’s company or</w:t>
      </w:r>
      <w:r w:rsidRPr="023993A5">
        <w:rPr>
          <w:rStyle w:val="normaltextrun"/>
          <w:rFonts w:ascii="Calibri" w:hAnsi="Calibri" w:cs="Calibri"/>
          <w:sz w:val="22"/>
          <w:szCs w:val="22"/>
          <w:lang w:val="en-US"/>
        </w:rPr>
        <w:t xml:space="preserve"> organization? </w:t>
      </w:r>
      <w:r w:rsidRPr="023993A5">
        <w:rPr>
          <w:rStyle w:val="eop"/>
          <w:rFonts w:ascii="Calibri" w:hAnsi="Calibri" w:cs="Calibri"/>
          <w:sz w:val="22"/>
          <w:szCs w:val="22"/>
        </w:rPr>
        <w:t> </w:t>
      </w:r>
      <w:r w:rsidR="3907FFFD" w:rsidRPr="023993A5">
        <w:rPr>
          <w:rStyle w:val="eop"/>
          <w:rFonts w:ascii="Calibri" w:hAnsi="Calibri" w:cs="Calibri"/>
          <w:sz w:val="22"/>
          <w:szCs w:val="22"/>
        </w:rPr>
        <w:t>(</w:t>
      </w:r>
      <w:r w:rsidR="12780E54" w:rsidRPr="023993A5">
        <w:rPr>
          <w:rStyle w:val="eop"/>
          <w:rFonts w:ascii="Calibri" w:hAnsi="Calibri" w:cs="Calibri"/>
          <w:sz w:val="22"/>
          <w:szCs w:val="22"/>
        </w:rPr>
        <w:t>e</w:t>
      </w:r>
      <w:r w:rsidR="3907FFFD" w:rsidRPr="023993A5">
        <w:rPr>
          <w:rStyle w:val="eop"/>
          <w:rFonts w:ascii="Calibri" w:hAnsi="Calibri" w:cs="Calibri"/>
          <w:sz w:val="22"/>
          <w:szCs w:val="22"/>
        </w:rPr>
        <w:t xml:space="preserve">.g., </w:t>
      </w:r>
      <w:r w:rsidR="4CB5C867" w:rsidRPr="023993A5">
        <w:rPr>
          <w:rStyle w:val="eop"/>
          <w:rFonts w:ascii="Calibri" w:hAnsi="Calibri" w:cs="Calibri"/>
          <w:sz w:val="22"/>
          <w:szCs w:val="22"/>
        </w:rPr>
        <w:t>A</w:t>
      </w:r>
      <w:r w:rsidR="3907FFFD" w:rsidRPr="023993A5">
        <w:rPr>
          <w:rStyle w:val="eop"/>
          <w:rFonts w:ascii="Calibri" w:hAnsi="Calibri" w:cs="Calibri"/>
          <w:sz w:val="22"/>
          <w:szCs w:val="22"/>
        </w:rPr>
        <w:t xml:space="preserve">re they developers with the company, clients of the company, the owner of the company?) </w:t>
      </w:r>
    </w:p>
    <w:p w14:paraId="632EAC2F" w14:textId="2AE07E91" w:rsidR="00D37C94" w:rsidRPr="00D37C94" w:rsidRDefault="00D37C94" w:rsidP="5A0037A9">
      <w:pPr>
        <w:pStyle w:val="paragraph"/>
        <w:numPr>
          <w:ilvl w:val="0"/>
          <w:numId w:val="5"/>
        </w:numPr>
        <w:spacing w:before="0" w:beforeAutospacing="0" w:after="0" w:afterAutospacing="0"/>
        <w:textAlignment w:val="baseline"/>
        <w:rPr>
          <w:rFonts w:ascii="Calibri" w:hAnsi="Calibri" w:cs="Calibri"/>
          <w:sz w:val="22"/>
          <w:szCs w:val="22"/>
        </w:rPr>
      </w:pPr>
      <w:r w:rsidRPr="17AAD5BC">
        <w:rPr>
          <w:rStyle w:val="normaltextrun"/>
          <w:rFonts w:ascii="Calibri" w:hAnsi="Calibri" w:cs="Calibri"/>
          <w:sz w:val="22"/>
          <w:szCs w:val="22"/>
          <w:lang w:val="en-US"/>
        </w:rPr>
        <w:t>What level of knowledge can you assume they have in relation to</w:t>
      </w:r>
      <w:r w:rsidR="73EA4B31" w:rsidRPr="17AAD5BC">
        <w:rPr>
          <w:rStyle w:val="normaltextrun"/>
          <w:rFonts w:ascii="Calibri" w:hAnsi="Calibri" w:cs="Calibri"/>
          <w:sz w:val="22"/>
          <w:szCs w:val="22"/>
          <w:lang w:val="en-US"/>
        </w:rPr>
        <w:t xml:space="preserve"> </w:t>
      </w:r>
      <w:r w:rsidRPr="17AAD5BC">
        <w:rPr>
          <w:rStyle w:val="normaltextrun"/>
          <w:rFonts w:ascii="Calibri" w:hAnsi="Calibri" w:cs="Calibri"/>
          <w:sz w:val="22"/>
          <w:szCs w:val="22"/>
          <w:lang w:val="en-US"/>
        </w:rPr>
        <w:t>us</w:t>
      </w:r>
      <w:r w:rsidR="652F83FE" w:rsidRPr="17AAD5BC">
        <w:rPr>
          <w:rStyle w:val="normaltextrun"/>
          <w:rFonts w:ascii="Calibri" w:hAnsi="Calibri" w:cs="Calibri"/>
          <w:sz w:val="22"/>
          <w:szCs w:val="22"/>
          <w:lang w:val="en-US"/>
        </w:rPr>
        <w:t>ing</w:t>
      </w:r>
      <w:r w:rsidRPr="17AAD5BC">
        <w:rPr>
          <w:rStyle w:val="normaltextrun"/>
          <w:rFonts w:ascii="Calibri" w:hAnsi="Calibri" w:cs="Calibri"/>
          <w:sz w:val="22"/>
          <w:szCs w:val="22"/>
          <w:lang w:val="en-US"/>
        </w:rPr>
        <w:t xml:space="preserve"> your product? </w:t>
      </w:r>
      <w:r w:rsidRPr="17AAD5BC">
        <w:rPr>
          <w:rStyle w:val="eop"/>
          <w:rFonts w:ascii="Calibri" w:hAnsi="Calibri" w:cs="Calibri"/>
          <w:sz w:val="22"/>
          <w:szCs w:val="22"/>
        </w:rPr>
        <w:t> </w:t>
      </w:r>
    </w:p>
    <w:p w14:paraId="48DD1FC2" w14:textId="4F5DD57D" w:rsidR="00E937FF" w:rsidRPr="00D37C94" w:rsidRDefault="09DC7000" w:rsidP="5A0037A9">
      <w:pPr>
        <w:pStyle w:val="paragraph"/>
        <w:numPr>
          <w:ilvl w:val="0"/>
          <w:numId w:val="5"/>
        </w:numPr>
        <w:spacing w:before="0" w:beforeAutospacing="0" w:after="0" w:afterAutospacing="0"/>
        <w:rPr>
          <w:rFonts w:ascii="Calibri" w:hAnsi="Calibri" w:cs="Calibri"/>
          <w:sz w:val="22"/>
          <w:szCs w:val="22"/>
        </w:rPr>
      </w:pPr>
      <w:r w:rsidRPr="5A0037A9">
        <w:rPr>
          <w:rStyle w:val="normaltextrun"/>
          <w:rFonts w:ascii="Calibri" w:hAnsi="Calibri" w:cs="Calibri"/>
          <w:sz w:val="22"/>
          <w:szCs w:val="22"/>
          <w:lang w:val="en-US"/>
        </w:rPr>
        <w:t>What will they need (e.g., documentation, explanations, tutorials) to effectively integrate, use, and maintain your product?</w:t>
      </w:r>
      <w:r w:rsidR="00D37C94" w:rsidRPr="5A0037A9">
        <w:rPr>
          <w:rStyle w:val="eop"/>
          <w:rFonts w:ascii="Calibri" w:hAnsi="Calibri" w:cs="Calibri"/>
          <w:sz w:val="22"/>
          <w:szCs w:val="22"/>
        </w:rPr>
        <w:t> </w:t>
      </w:r>
    </w:p>
    <w:p w14:paraId="7C3F34CB" w14:textId="2D5A3017" w:rsidR="00E937FF" w:rsidRPr="00D37C94" w:rsidRDefault="00E937FF" w:rsidP="5A0037A9">
      <w:pPr>
        <w:spacing w:after="0"/>
        <w:rPr>
          <w:rFonts w:ascii="Calibri" w:hAnsi="Calibri" w:cs="Calibri"/>
        </w:rPr>
      </w:pPr>
    </w:p>
    <w:p w14:paraId="6DC05BC0" w14:textId="2150D7D6" w:rsidR="00E937FF" w:rsidRDefault="00E937FF" w:rsidP="00E8236C">
      <w:pPr>
        <w:pStyle w:val="Heading1"/>
        <w:rPr>
          <w:lang w:val="en-US"/>
        </w:rPr>
      </w:pPr>
      <w:r>
        <w:rPr>
          <w:lang w:val="en-US"/>
        </w:rPr>
        <w:t>Project Parameters</w:t>
      </w:r>
    </w:p>
    <w:p w14:paraId="49040438" w14:textId="24822B35" w:rsidR="00E937FF" w:rsidRDefault="00E937FF" w:rsidP="00E8236C">
      <w:pPr>
        <w:pStyle w:val="Heading2"/>
        <w:rPr>
          <w:lang w:val="en-US"/>
        </w:rPr>
      </w:pPr>
      <w:r w:rsidRPr="5A0037A9">
        <w:rPr>
          <w:lang w:val="en-US"/>
        </w:rPr>
        <w:t>Scope</w:t>
      </w:r>
    </w:p>
    <w:p w14:paraId="615D1A91" w14:textId="4C9877FD" w:rsidR="137B7A19" w:rsidRDefault="137B7A19" w:rsidP="5A0037A9">
      <w:r w:rsidRPr="5A0037A9">
        <w:rPr>
          <w:lang w:val="en-US"/>
        </w:rPr>
        <w:t xml:space="preserve">In this section, you will establish what is explicitly in and out of scope. </w:t>
      </w:r>
    </w:p>
    <w:p w14:paraId="65C83216" w14:textId="0039DA98" w:rsidR="00E8236C" w:rsidRDefault="00E8236C" w:rsidP="00E8236C">
      <w:pPr>
        <w:pStyle w:val="Heading3"/>
        <w:rPr>
          <w:lang w:val="en-US"/>
        </w:rPr>
      </w:pPr>
      <w:r>
        <w:rPr>
          <w:lang w:val="en-US"/>
        </w:rPr>
        <w:t>Deliverables</w:t>
      </w:r>
    </w:p>
    <w:p w14:paraId="46839ED5" w14:textId="42421ECC" w:rsidR="00E8236C" w:rsidRPr="00E8236C" w:rsidRDefault="00E8236C" w:rsidP="00E8236C">
      <w:pPr>
        <w:ind w:left="720"/>
        <w:rPr>
          <w:lang w:val="en-US"/>
        </w:rPr>
      </w:pPr>
      <w:r>
        <w:rPr>
          <w:lang w:val="en-US"/>
        </w:rPr>
        <w:t>List the core deliverables for the project</w:t>
      </w:r>
      <w:r w:rsidR="00D37C94">
        <w:rPr>
          <w:lang w:val="en-US"/>
        </w:rPr>
        <w:t>.</w:t>
      </w:r>
    </w:p>
    <w:p w14:paraId="4C365394" w14:textId="692E7088" w:rsidR="00E8236C" w:rsidRDefault="00E8236C" w:rsidP="00E8236C">
      <w:pPr>
        <w:pStyle w:val="Heading3"/>
        <w:rPr>
          <w:lang w:val="en-US"/>
        </w:rPr>
      </w:pPr>
      <w:r>
        <w:rPr>
          <w:lang w:val="en-US"/>
        </w:rPr>
        <w:t>Requirements</w:t>
      </w:r>
    </w:p>
    <w:p w14:paraId="3723B169" w14:textId="1E5082F3" w:rsidR="00E8236C" w:rsidRDefault="6BD37F0A" w:rsidP="744899F6">
      <w:pPr>
        <w:spacing w:line="257" w:lineRule="auto"/>
        <w:ind w:left="720"/>
        <w:rPr>
          <w:rFonts w:ascii="Calibri" w:eastAsia="Calibri" w:hAnsi="Calibri" w:cs="Calibri"/>
          <w:lang w:val="en-US"/>
        </w:rPr>
      </w:pPr>
      <w:r w:rsidRPr="2544B18D">
        <w:rPr>
          <w:rFonts w:ascii="Calibri" w:eastAsia="Calibri" w:hAnsi="Calibri" w:cs="Calibri"/>
          <w:lang w:val="en-US"/>
        </w:rPr>
        <w:t>List the core requirements for the deliverables.</w:t>
      </w:r>
    </w:p>
    <w:p w14:paraId="21D0D2AD" w14:textId="639A89DC" w:rsidR="00E8236C" w:rsidRDefault="00E8236C" w:rsidP="5A0037A9">
      <w:pPr>
        <w:pStyle w:val="Heading3"/>
        <w:rPr>
          <w:lang w:val="en-US"/>
        </w:rPr>
      </w:pPr>
      <w:r w:rsidRPr="5A0037A9">
        <w:rPr>
          <w:lang w:val="en-US"/>
        </w:rPr>
        <w:t>Out of Scope</w:t>
      </w:r>
    </w:p>
    <w:p w14:paraId="3AA79DE1" w14:textId="49DAE4A7" w:rsidR="00E8236C" w:rsidRDefault="00E8236C" w:rsidP="00E8236C">
      <w:pPr>
        <w:ind w:left="720"/>
        <w:rPr>
          <w:lang w:val="en-US"/>
        </w:rPr>
      </w:pPr>
      <w:bookmarkStart w:id="0" w:name="_Int_lTHYsfeB"/>
      <w:r w:rsidRPr="5A0037A9">
        <w:rPr>
          <w:lang w:val="en-US"/>
        </w:rPr>
        <w:t>Here, articulate objectives that could inadvertently be considered in</w:t>
      </w:r>
      <w:r w:rsidR="70AC24F8" w:rsidRPr="5A0037A9">
        <w:rPr>
          <w:lang w:val="en-US"/>
        </w:rPr>
        <w:t xml:space="preserve"> </w:t>
      </w:r>
      <w:r w:rsidRPr="5A0037A9">
        <w:rPr>
          <w:lang w:val="en-US"/>
        </w:rPr>
        <w:t>scope but that are in fact out of scope.</w:t>
      </w:r>
      <w:bookmarkEnd w:id="0"/>
      <w:r w:rsidRPr="5A0037A9">
        <w:rPr>
          <w:lang w:val="en-US"/>
        </w:rPr>
        <w:t xml:space="preserve"> Clearly articulating what is not in</w:t>
      </w:r>
      <w:r w:rsidR="31A79D89" w:rsidRPr="5A0037A9">
        <w:rPr>
          <w:lang w:val="en-US"/>
        </w:rPr>
        <w:t xml:space="preserve"> </w:t>
      </w:r>
      <w:r w:rsidRPr="5A0037A9">
        <w:rPr>
          <w:lang w:val="en-US"/>
        </w:rPr>
        <w:t xml:space="preserve">scope will help you avoid scope-creep in the future. </w:t>
      </w:r>
    </w:p>
    <w:p w14:paraId="54562E97" w14:textId="73A32BC0" w:rsidR="00E8236C" w:rsidRPr="00E8236C" w:rsidRDefault="00E8236C" w:rsidP="5A0037A9">
      <w:pPr>
        <w:pStyle w:val="Heading3"/>
        <w:rPr>
          <w:lang w:val="en-US"/>
        </w:rPr>
      </w:pPr>
      <w:r w:rsidRPr="5A0037A9">
        <w:rPr>
          <w:lang w:val="en-US"/>
        </w:rPr>
        <w:t>Stretch Goals</w:t>
      </w:r>
    </w:p>
    <w:p w14:paraId="0D3A2BFB" w14:textId="67E4DE4D" w:rsidR="00E937FF" w:rsidRDefault="4A1CA1EC" w:rsidP="744899F6">
      <w:pPr>
        <w:spacing w:line="257" w:lineRule="auto"/>
        <w:ind w:left="720"/>
        <w:rPr>
          <w:rFonts w:ascii="Calibri" w:eastAsia="Calibri" w:hAnsi="Calibri" w:cs="Calibri"/>
          <w:lang w:val="en-US"/>
        </w:rPr>
      </w:pPr>
      <w:r w:rsidRPr="023993A5">
        <w:rPr>
          <w:rFonts w:ascii="Calibri" w:eastAsia="Calibri" w:hAnsi="Calibri" w:cs="Calibri"/>
          <w:lang w:val="en-US"/>
        </w:rPr>
        <w:t xml:space="preserve"> Articulate any stretch goals (goals that you might accomplish if you finish the core deliverables early). Stretch goals are not part of the primary scope, but knowing what they are can help guide your project if you end up ahead of schedule.</w:t>
      </w:r>
    </w:p>
    <w:p w14:paraId="19E98290" w14:textId="5457C586" w:rsidR="1DBEE5F8" w:rsidRDefault="1DBEE5F8" w:rsidP="1DBEE5F8">
      <w:pPr>
        <w:ind w:left="720"/>
        <w:rPr>
          <w:lang w:val="en-US"/>
        </w:rPr>
      </w:pPr>
    </w:p>
    <w:p w14:paraId="440E18E2" w14:textId="77777777" w:rsidR="005D0AAB" w:rsidRDefault="005D0AAB" w:rsidP="005D0AAB">
      <w:pPr>
        <w:pStyle w:val="Heading2"/>
        <w:rPr>
          <w:lang w:val="en-US"/>
        </w:rPr>
      </w:pPr>
      <w:r w:rsidRPr="5A0037A9">
        <w:rPr>
          <w:lang w:val="en-US"/>
        </w:rPr>
        <w:t>Constraints</w:t>
      </w:r>
    </w:p>
    <w:p w14:paraId="34947735" w14:textId="1863EC5A" w:rsidR="28643EFC" w:rsidRDefault="28643EFC" w:rsidP="5A0037A9">
      <w:pPr>
        <w:rPr>
          <w:lang w:val="en-US"/>
        </w:rPr>
      </w:pPr>
      <w:r w:rsidRPr="5A0037A9">
        <w:rPr>
          <w:lang w:val="en-US"/>
        </w:rPr>
        <w:t xml:space="preserve">Identify the various constraints you will have to </w:t>
      </w:r>
      <w:r w:rsidR="43A56129" w:rsidRPr="5A0037A9">
        <w:rPr>
          <w:lang w:val="en-US"/>
        </w:rPr>
        <w:t>navigate</w:t>
      </w:r>
      <w:r w:rsidRPr="5A0037A9">
        <w:rPr>
          <w:lang w:val="en-US"/>
        </w:rPr>
        <w:t xml:space="preserve"> </w:t>
      </w:r>
      <w:r w:rsidR="6841D6C4" w:rsidRPr="5A0037A9">
        <w:rPr>
          <w:lang w:val="en-US"/>
        </w:rPr>
        <w:t xml:space="preserve">to complete the project. </w:t>
      </w:r>
    </w:p>
    <w:p w14:paraId="795ECECA" w14:textId="0E50BA37" w:rsidR="007E5EDD" w:rsidRDefault="005D0AAB" w:rsidP="007E5EDD">
      <w:pPr>
        <w:pStyle w:val="Heading3"/>
        <w:rPr>
          <w:lang w:val="en-US"/>
        </w:rPr>
      </w:pPr>
      <w:r>
        <w:rPr>
          <w:lang w:val="en-US"/>
        </w:rPr>
        <w:t>Time</w:t>
      </w:r>
    </w:p>
    <w:p w14:paraId="4A048ED8" w14:textId="423AA4C9" w:rsidR="00D37C94" w:rsidRPr="00D37C94" w:rsidRDefault="00D37C94" w:rsidP="00D37C94">
      <w:pPr>
        <w:rPr>
          <w:lang w:val="en-US"/>
        </w:rPr>
      </w:pPr>
      <w:r>
        <w:rPr>
          <w:lang w:val="en-US"/>
        </w:rPr>
        <w:tab/>
        <w:t xml:space="preserve">Remember, </w:t>
      </w:r>
      <w:r w:rsidR="3E8D6B86">
        <w:rPr>
          <w:lang w:val="en-US"/>
        </w:rPr>
        <w:t>your work on the project</w:t>
      </w:r>
      <w:r>
        <w:rPr>
          <w:lang w:val="en-US"/>
        </w:rPr>
        <w:t xml:space="preserve"> ends in July. </w:t>
      </w:r>
    </w:p>
    <w:p w14:paraId="293EC0AC" w14:textId="61DA3953" w:rsidR="005D0AAB" w:rsidRDefault="007E5EDD" w:rsidP="005D0AAB">
      <w:pPr>
        <w:pStyle w:val="Heading3"/>
        <w:rPr>
          <w:lang w:val="en-US"/>
        </w:rPr>
      </w:pPr>
      <w:r w:rsidRPr="2544B18D">
        <w:rPr>
          <w:lang w:val="en-US"/>
        </w:rPr>
        <w:t>Budget</w:t>
      </w:r>
      <w:r w:rsidR="1633ED5B" w:rsidRPr="2544B18D">
        <w:rPr>
          <w:u w:val="none"/>
          <w:lang w:val="en-US"/>
        </w:rPr>
        <w:t xml:space="preserve"> (optional)</w:t>
      </w:r>
    </w:p>
    <w:p w14:paraId="18DB0412" w14:textId="430801EF" w:rsidR="007E5EDD" w:rsidRPr="007E5EDD" w:rsidRDefault="007E5EDD" w:rsidP="007E5EDD">
      <w:pPr>
        <w:rPr>
          <w:lang w:val="en-US"/>
        </w:rPr>
      </w:pPr>
      <w:r>
        <w:rPr>
          <w:lang w:val="en-US"/>
        </w:rPr>
        <w:tab/>
        <w:t xml:space="preserve">Include your budget </w:t>
      </w:r>
      <w:r w:rsidR="00D37C94">
        <w:rPr>
          <w:lang w:val="en-US"/>
        </w:rPr>
        <w:t xml:space="preserve">and budget </w:t>
      </w:r>
      <w:r>
        <w:rPr>
          <w:lang w:val="en-US"/>
        </w:rPr>
        <w:t>breakdown here</w:t>
      </w:r>
      <w:r w:rsidR="45AEAE9B">
        <w:rPr>
          <w:lang w:val="en-US"/>
        </w:rPr>
        <w:t xml:space="preserve"> if you have one</w:t>
      </w:r>
      <w:r>
        <w:rPr>
          <w:lang w:val="en-US"/>
        </w:rPr>
        <w:t xml:space="preserve">. </w:t>
      </w:r>
    </w:p>
    <w:p w14:paraId="677254EF" w14:textId="77777777" w:rsidR="005D0AAB" w:rsidRPr="00E8236C" w:rsidRDefault="005D0AAB" w:rsidP="005D0AAB">
      <w:pPr>
        <w:pStyle w:val="Heading3"/>
        <w:rPr>
          <w:lang w:val="en-US"/>
        </w:rPr>
      </w:pPr>
      <w:r w:rsidRPr="5A0037A9">
        <w:rPr>
          <w:lang w:val="en-US"/>
        </w:rPr>
        <w:t>Personnel</w:t>
      </w:r>
    </w:p>
    <w:p w14:paraId="21AB6665" w14:textId="55142ED7" w:rsidR="762EE6FC" w:rsidRDefault="762EE6FC" w:rsidP="5A0037A9">
      <w:pPr>
        <w:ind w:left="720"/>
        <w:rPr>
          <w:lang w:val="en-US"/>
        </w:rPr>
      </w:pPr>
      <w:r w:rsidRPr="5A0037A9">
        <w:rPr>
          <w:lang w:val="en-US"/>
        </w:rPr>
        <w:t xml:space="preserve">Consider </w:t>
      </w:r>
      <w:r w:rsidR="2C4D3838" w:rsidRPr="5A0037A9">
        <w:rPr>
          <w:lang w:val="en-US"/>
        </w:rPr>
        <w:t>each team member’s constraints</w:t>
      </w:r>
      <w:r w:rsidRPr="5A0037A9">
        <w:rPr>
          <w:lang w:val="en-US"/>
        </w:rPr>
        <w:t xml:space="preserve">. If you </w:t>
      </w:r>
      <w:bookmarkStart w:id="1" w:name="_Int_L0DJ0Nls"/>
      <w:proofErr w:type="gramStart"/>
      <w:r w:rsidRPr="5A0037A9">
        <w:rPr>
          <w:lang w:val="en-US"/>
        </w:rPr>
        <w:t>will be</w:t>
      </w:r>
      <w:bookmarkEnd w:id="1"/>
      <w:proofErr w:type="gramEnd"/>
      <w:r w:rsidRPr="5A0037A9">
        <w:rPr>
          <w:lang w:val="en-US"/>
        </w:rPr>
        <w:t xml:space="preserve"> </w:t>
      </w:r>
      <w:r w:rsidR="5943C045" w:rsidRPr="5A0037A9">
        <w:rPr>
          <w:lang w:val="en-US"/>
        </w:rPr>
        <w:t>working closely</w:t>
      </w:r>
      <w:r w:rsidRPr="5A0037A9">
        <w:rPr>
          <w:lang w:val="en-US"/>
        </w:rPr>
        <w:t xml:space="preserve"> with your client or other personnel</w:t>
      </w:r>
      <w:r w:rsidR="19407C4F" w:rsidRPr="5A0037A9">
        <w:rPr>
          <w:lang w:val="en-US"/>
        </w:rPr>
        <w:t xml:space="preserve"> outside of your team</w:t>
      </w:r>
      <w:r w:rsidRPr="5A0037A9">
        <w:rPr>
          <w:lang w:val="en-US"/>
        </w:rPr>
        <w:t xml:space="preserve">, consider their constraints, too. </w:t>
      </w:r>
    </w:p>
    <w:p w14:paraId="2831357C" w14:textId="77777777" w:rsidR="005D0AAB" w:rsidRPr="00E8236C" w:rsidRDefault="005D0AAB" w:rsidP="005D0AAB">
      <w:pPr>
        <w:pStyle w:val="Heading3"/>
        <w:rPr>
          <w:lang w:val="en-US"/>
        </w:rPr>
      </w:pPr>
      <w:r>
        <w:rPr>
          <w:lang w:val="en-US"/>
        </w:rPr>
        <w:t xml:space="preserve">Resources </w:t>
      </w:r>
    </w:p>
    <w:p w14:paraId="6A1BB57B" w14:textId="3C4EB149" w:rsidR="005D0AAB" w:rsidRDefault="7C957D60" w:rsidP="5A0037A9">
      <w:pPr>
        <w:ind w:left="720"/>
        <w:rPr>
          <w:lang w:val="en-US"/>
        </w:rPr>
      </w:pPr>
      <w:r w:rsidRPr="2544B18D">
        <w:rPr>
          <w:lang w:val="en-US"/>
        </w:rPr>
        <w:t>Outline any resources that you will need</w:t>
      </w:r>
      <w:r w:rsidR="15A868E2" w:rsidRPr="2544B18D">
        <w:rPr>
          <w:lang w:val="en-US"/>
        </w:rPr>
        <w:t xml:space="preserve"> for your project</w:t>
      </w:r>
      <w:r w:rsidRPr="2544B18D">
        <w:rPr>
          <w:lang w:val="en-US"/>
        </w:rPr>
        <w:t xml:space="preserve"> but may have </w:t>
      </w:r>
      <w:r w:rsidR="7A153B4B" w:rsidRPr="2544B18D">
        <w:rPr>
          <w:lang w:val="en-US"/>
        </w:rPr>
        <w:t xml:space="preserve">trouble </w:t>
      </w:r>
      <w:r w:rsidRPr="2544B18D">
        <w:rPr>
          <w:lang w:val="en-US"/>
        </w:rPr>
        <w:t xml:space="preserve">accessing. </w:t>
      </w:r>
    </w:p>
    <w:p w14:paraId="4FF26A31" w14:textId="684E3C66" w:rsidR="2544B18D" w:rsidRDefault="2544B18D" w:rsidP="2544B18D">
      <w:pPr>
        <w:pStyle w:val="Heading2"/>
        <w:rPr>
          <w:lang w:val="en-US"/>
        </w:rPr>
      </w:pPr>
    </w:p>
    <w:p w14:paraId="7870BA65" w14:textId="556A4D13" w:rsidR="00E8236C" w:rsidRDefault="00E8236C" w:rsidP="00E8236C">
      <w:pPr>
        <w:pStyle w:val="Heading2"/>
        <w:rPr>
          <w:lang w:val="en-US"/>
        </w:rPr>
      </w:pPr>
      <w:r w:rsidRPr="5A0037A9">
        <w:rPr>
          <w:lang w:val="en-US"/>
        </w:rPr>
        <w:t xml:space="preserve">Assumptions </w:t>
      </w:r>
    </w:p>
    <w:p w14:paraId="51EAE0E7" w14:textId="5D042B7F" w:rsidR="16ADAFFA" w:rsidRDefault="16ADAFFA" w:rsidP="5A0037A9">
      <w:pPr>
        <w:rPr>
          <w:lang w:val="en-US"/>
        </w:rPr>
      </w:pPr>
      <w:r w:rsidRPr="23B726DD">
        <w:rPr>
          <w:lang w:val="en-US"/>
        </w:rPr>
        <w:t xml:space="preserve">Outline the various assumptions you are making about what </w:t>
      </w:r>
      <w:r w:rsidR="26A0F9B8" w:rsidRPr="23B726DD">
        <w:rPr>
          <w:lang w:val="en-US"/>
        </w:rPr>
        <w:t>your client</w:t>
      </w:r>
      <w:r w:rsidRPr="23B726DD">
        <w:rPr>
          <w:lang w:val="en-US"/>
        </w:rPr>
        <w:t>, instructors, and your team</w:t>
      </w:r>
      <w:r w:rsidR="01D44D53" w:rsidRPr="23B726DD">
        <w:rPr>
          <w:lang w:val="en-US"/>
        </w:rPr>
        <w:t xml:space="preserve"> members</w:t>
      </w:r>
      <w:r w:rsidRPr="23B726DD">
        <w:rPr>
          <w:lang w:val="en-US"/>
        </w:rPr>
        <w:t xml:space="preserve"> can provide </w:t>
      </w:r>
      <w:r w:rsidR="465B96C6" w:rsidRPr="23B726DD">
        <w:rPr>
          <w:lang w:val="en-US"/>
        </w:rPr>
        <w:t xml:space="preserve">in support of the </w:t>
      </w:r>
      <w:r w:rsidRPr="23B726DD">
        <w:rPr>
          <w:lang w:val="en-US"/>
        </w:rPr>
        <w:t xml:space="preserve">project. By explicitly stating these assumptions, you can make sure </w:t>
      </w:r>
      <w:r w:rsidR="2ECAD560" w:rsidRPr="23B726DD">
        <w:rPr>
          <w:lang w:val="en-US"/>
        </w:rPr>
        <w:t xml:space="preserve">a) you have assumed correctly and b) everyone agrees with these assumptions. </w:t>
      </w:r>
      <w:r w:rsidRPr="23B726DD">
        <w:rPr>
          <w:lang w:val="en-US"/>
        </w:rPr>
        <w:t xml:space="preserve"> </w:t>
      </w:r>
    </w:p>
    <w:p w14:paraId="35D48BDD" w14:textId="281BCA85" w:rsidR="00E8236C" w:rsidRDefault="4A2D35F0" w:rsidP="00E8236C">
      <w:pPr>
        <w:pStyle w:val="Heading3"/>
        <w:rPr>
          <w:lang w:val="en-US"/>
        </w:rPr>
      </w:pPr>
      <w:r w:rsidRPr="23B726DD">
        <w:rPr>
          <w:lang w:val="en-US"/>
        </w:rPr>
        <w:t>Client</w:t>
      </w:r>
    </w:p>
    <w:p w14:paraId="00A3A933" w14:textId="1386DB72" w:rsidR="5BE7EFF9" w:rsidRDefault="5BE7EFF9" w:rsidP="5A0037A9">
      <w:pPr>
        <w:ind w:left="720"/>
        <w:rPr>
          <w:lang w:val="en-US"/>
        </w:rPr>
      </w:pPr>
      <w:r w:rsidRPr="23B726DD">
        <w:rPr>
          <w:lang w:val="en-US"/>
        </w:rPr>
        <w:t xml:space="preserve">What assumptions do you have about what your </w:t>
      </w:r>
      <w:r w:rsidR="5C6E522A" w:rsidRPr="23B726DD">
        <w:rPr>
          <w:lang w:val="en-US"/>
        </w:rPr>
        <w:t xml:space="preserve">client or client’s organization </w:t>
      </w:r>
      <w:r w:rsidRPr="23B726DD">
        <w:rPr>
          <w:lang w:val="en-US"/>
        </w:rPr>
        <w:t>will offer throughout the term (e.g., technical support, communication, documentation, past iterations)</w:t>
      </w:r>
      <w:r w:rsidR="047E3DE0" w:rsidRPr="23B726DD">
        <w:rPr>
          <w:lang w:val="en-US"/>
        </w:rPr>
        <w:t xml:space="preserve">? </w:t>
      </w:r>
    </w:p>
    <w:p w14:paraId="3884C25A" w14:textId="7924FE73" w:rsidR="00E8236C" w:rsidRDefault="00E8236C" w:rsidP="00E8236C">
      <w:pPr>
        <w:pStyle w:val="Heading3"/>
        <w:rPr>
          <w:lang w:val="en-US"/>
        </w:rPr>
      </w:pPr>
      <w:r w:rsidRPr="5A0037A9">
        <w:rPr>
          <w:lang w:val="en-US"/>
        </w:rPr>
        <w:t>Instructors</w:t>
      </w:r>
    </w:p>
    <w:p w14:paraId="0715B5A9" w14:textId="2ADCA602" w:rsidR="1A8CD52B" w:rsidRDefault="1A8CD52B" w:rsidP="5A0037A9">
      <w:pPr>
        <w:ind w:left="720"/>
        <w:rPr>
          <w:lang w:val="en-US"/>
        </w:rPr>
      </w:pPr>
      <w:r w:rsidRPr="5A0037A9">
        <w:rPr>
          <w:lang w:val="en-US"/>
        </w:rPr>
        <w:t xml:space="preserve">What assumptions do you have about what your instructors can offer throughout the term (e.g., technical support, office hour availability, moral support)? </w:t>
      </w:r>
    </w:p>
    <w:p w14:paraId="45DFF63C" w14:textId="2A173F5C" w:rsidR="00E8236C" w:rsidRDefault="00E8236C" w:rsidP="00E8236C">
      <w:pPr>
        <w:pStyle w:val="Heading3"/>
        <w:rPr>
          <w:lang w:val="en-US"/>
        </w:rPr>
      </w:pPr>
      <w:r w:rsidRPr="5A0037A9">
        <w:rPr>
          <w:lang w:val="en-US"/>
        </w:rPr>
        <w:t>Team</w:t>
      </w:r>
    </w:p>
    <w:p w14:paraId="79D1C1E2" w14:textId="26AE05ED" w:rsidR="79DF47C3" w:rsidRDefault="79DF47C3" w:rsidP="5A0037A9">
      <w:pPr>
        <w:ind w:left="720"/>
        <w:rPr>
          <w:lang w:val="en-US"/>
        </w:rPr>
      </w:pPr>
      <w:r w:rsidRPr="5A0037A9">
        <w:rPr>
          <w:lang w:val="en-US"/>
        </w:rPr>
        <w:t xml:space="preserve">What assumptions do you have about your team members (e.g., what level of dedication, communication, and commitment do you expect from one another)? </w:t>
      </w:r>
    </w:p>
    <w:p w14:paraId="58E688F5" w14:textId="431AFEFC" w:rsidR="00E8236C" w:rsidRDefault="00E8236C" w:rsidP="00E8236C">
      <w:pPr>
        <w:pStyle w:val="Heading3"/>
        <w:rPr>
          <w:lang w:val="en-US"/>
        </w:rPr>
      </w:pPr>
      <w:r>
        <w:rPr>
          <w:lang w:val="en-US"/>
        </w:rPr>
        <w:t>Resources</w:t>
      </w:r>
    </w:p>
    <w:p w14:paraId="7DB4CF9A" w14:textId="2E051034" w:rsidR="00F265B9" w:rsidRPr="00F265B9" w:rsidRDefault="3E669137" w:rsidP="5A0037A9">
      <w:pPr>
        <w:ind w:left="720"/>
        <w:rPr>
          <w:lang w:val="en-US"/>
        </w:rPr>
      </w:pPr>
      <w:r w:rsidRPr="5A0037A9">
        <w:rPr>
          <w:lang w:val="en-US"/>
        </w:rPr>
        <w:t xml:space="preserve">What resources do you assume you will have access to that will help you develop your project? </w:t>
      </w:r>
    </w:p>
    <w:p w14:paraId="701F0ADA" w14:textId="4FE481B9" w:rsidR="005D0AAB" w:rsidRPr="00E8236C" w:rsidRDefault="005D0AAB" w:rsidP="005D0AAB">
      <w:pPr>
        <w:pStyle w:val="Heading2"/>
        <w:rPr>
          <w:lang w:val="en-US"/>
        </w:rPr>
      </w:pPr>
      <w:r w:rsidRPr="5A0037A9">
        <w:rPr>
          <w:lang w:val="en-US"/>
        </w:rPr>
        <w:t xml:space="preserve">Change Management </w:t>
      </w:r>
    </w:p>
    <w:p w14:paraId="6040B905" w14:textId="22A6F61E" w:rsidR="576426BF" w:rsidRDefault="576426BF" w:rsidP="5A0037A9">
      <w:pPr>
        <w:ind w:left="360"/>
        <w:rPr>
          <w:rFonts w:ascii="Calibri" w:eastAsia="Calibri" w:hAnsi="Calibri" w:cs="Calibri"/>
          <w:lang w:val="en-US"/>
        </w:rPr>
      </w:pPr>
      <w:r w:rsidRPr="5A0037A9">
        <w:rPr>
          <w:rFonts w:ascii="Calibri" w:eastAsia="Calibri" w:hAnsi="Calibri" w:cs="Calibri"/>
          <w:color w:val="000000" w:themeColor="text1"/>
          <w:lang w:val="en-US"/>
        </w:rPr>
        <w:t>How will this project fit into the business</w:t>
      </w:r>
      <w:r w:rsidR="47944256" w:rsidRPr="5A0037A9">
        <w:rPr>
          <w:rFonts w:ascii="Calibri" w:eastAsia="Calibri" w:hAnsi="Calibri" w:cs="Calibri"/>
          <w:color w:val="000000" w:themeColor="text1"/>
          <w:lang w:val="en-US"/>
        </w:rPr>
        <w:t xml:space="preserve">? </w:t>
      </w:r>
      <w:r w:rsidRPr="5A0037A9">
        <w:rPr>
          <w:rFonts w:ascii="Calibri" w:eastAsia="Calibri" w:hAnsi="Calibri" w:cs="Calibri"/>
          <w:color w:val="000000" w:themeColor="text1"/>
          <w:lang w:val="en-US"/>
        </w:rPr>
        <w:t>List the potential impact of the project on staff and customers</w:t>
      </w:r>
      <w:r w:rsidR="26251625" w:rsidRPr="5A0037A9">
        <w:rPr>
          <w:rFonts w:ascii="Calibri" w:eastAsia="Calibri" w:hAnsi="Calibri" w:cs="Calibri"/>
          <w:color w:val="000000" w:themeColor="text1"/>
          <w:lang w:val="en-US"/>
        </w:rPr>
        <w:t xml:space="preserve">. </w:t>
      </w:r>
      <w:r w:rsidRPr="5A0037A9">
        <w:rPr>
          <w:rFonts w:ascii="Calibri" w:eastAsia="Calibri" w:hAnsi="Calibri" w:cs="Calibri"/>
          <w:color w:val="000000" w:themeColor="text1"/>
          <w:lang w:val="en-US"/>
        </w:rPr>
        <w:t>Will there need to be training manuals written or seminars offered</w:t>
      </w:r>
      <w:r w:rsidR="082A69D5" w:rsidRPr="5A0037A9">
        <w:rPr>
          <w:rFonts w:ascii="Calibri" w:eastAsia="Calibri" w:hAnsi="Calibri" w:cs="Calibri"/>
          <w:color w:val="000000" w:themeColor="text1"/>
          <w:lang w:val="en-US"/>
        </w:rPr>
        <w:t xml:space="preserve">? </w:t>
      </w:r>
      <w:r w:rsidRPr="5A0037A9">
        <w:rPr>
          <w:rFonts w:ascii="Calibri" w:eastAsia="Calibri" w:hAnsi="Calibri" w:cs="Calibri"/>
          <w:color w:val="000000" w:themeColor="text1"/>
          <w:lang w:val="en-US"/>
        </w:rPr>
        <w:t xml:space="preserve">How will the business maintain the project or deal with technical issues after you have graduated? </w:t>
      </w:r>
    </w:p>
    <w:p w14:paraId="56E1BDEE" w14:textId="20D83CF3" w:rsidR="00E8236C" w:rsidRDefault="00E8236C" w:rsidP="00E8236C">
      <w:pPr>
        <w:pStyle w:val="Heading2"/>
        <w:rPr>
          <w:lang w:val="en-US"/>
        </w:rPr>
      </w:pPr>
      <w:r w:rsidRPr="2544B18D">
        <w:rPr>
          <w:lang w:val="en-US"/>
        </w:rPr>
        <w:t>Risks</w:t>
      </w:r>
    </w:p>
    <w:p w14:paraId="621CA54F" w14:textId="2FB6B862" w:rsidR="48C7793A" w:rsidRDefault="48C7793A" w:rsidP="2544B18D">
      <w:pPr>
        <w:jc w:val="center"/>
        <w:rPr>
          <w:b/>
          <w:bCs/>
          <w:lang w:val="en-US"/>
        </w:rPr>
      </w:pPr>
      <w:r w:rsidRPr="2544B18D">
        <w:rPr>
          <w:b/>
          <w:bCs/>
          <w:lang w:val="en-US"/>
        </w:rPr>
        <w:t xml:space="preserve">Table [##]: Risk Management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2038"/>
        <w:gridCol w:w="2545"/>
        <w:gridCol w:w="1087"/>
        <w:gridCol w:w="2928"/>
      </w:tblGrid>
      <w:tr w:rsidR="005D0AAB" w:rsidRPr="00457DFC" w14:paraId="1C934DD9" w14:textId="77777777" w:rsidTr="0F6A8150">
        <w:tc>
          <w:tcPr>
            <w:tcW w:w="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DF19B" w14:textId="77777777" w:rsidR="005D0AAB" w:rsidRPr="00457DFC" w:rsidRDefault="005D0AAB" w:rsidP="00BC7A0F">
            <w:pPr>
              <w:numPr>
                <w:ilvl w:val="12"/>
                <w:numId w:val="0"/>
              </w:numPr>
              <w:rPr>
                <w:rFonts w:cstheme="minorHAnsi"/>
                <w:b/>
                <w:sz w:val="24"/>
                <w:szCs w:val="24"/>
                <w:lang w:val="en-GB"/>
              </w:rPr>
            </w:pPr>
            <w:r w:rsidRPr="00457DFC">
              <w:rPr>
                <w:rFonts w:cstheme="minorHAnsi"/>
                <w:b/>
                <w:sz w:val="24"/>
                <w:szCs w:val="24"/>
              </w:rPr>
              <w:lastRenderedPageBreak/>
              <w:t>Risk #</w:t>
            </w:r>
          </w:p>
        </w:tc>
        <w:tc>
          <w:tcPr>
            <w:tcW w:w="2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7AB1A3" w14:textId="77777777" w:rsidR="005D0AAB" w:rsidRPr="00457DFC" w:rsidRDefault="005D0AAB" w:rsidP="00BC7A0F">
            <w:pPr>
              <w:numPr>
                <w:ilvl w:val="12"/>
                <w:numId w:val="0"/>
              </w:numPr>
              <w:rPr>
                <w:rFonts w:cstheme="minorHAnsi"/>
                <w:b/>
                <w:sz w:val="24"/>
                <w:szCs w:val="24"/>
              </w:rPr>
            </w:pPr>
            <w:r w:rsidRPr="00457DFC">
              <w:rPr>
                <w:rFonts w:cstheme="minorHAnsi"/>
                <w:b/>
                <w:sz w:val="24"/>
                <w:szCs w:val="24"/>
              </w:rPr>
              <w:t>Risk Description</w:t>
            </w:r>
          </w:p>
        </w:tc>
        <w:tc>
          <w:tcPr>
            <w:tcW w:w="2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D6419" w14:textId="77777777" w:rsidR="005D0AAB" w:rsidRPr="00457DFC" w:rsidRDefault="005D0AAB" w:rsidP="00BC7A0F">
            <w:pPr>
              <w:numPr>
                <w:ilvl w:val="12"/>
                <w:numId w:val="0"/>
              </w:numPr>
              <w:rPr>
                <w:rFonts w:cstheme="minorHAnsi"/>
                <w:b/>
                <w:sz w:val="24"/>
                <w:szCs w:val="24"/>
              </w:rPr>
            </w:pPr>
            <w:r w:rsidRPr="00457DFC">
              <w:rPr>
                <w:rFonts w:cstheme="minorHAnsi"/>
                <w:b/>
                <w:sz w:val="24"/>
                <w:szCs w:val="24"/>
              </w:rPr>
              <w:t>Owner and Recommendation</w:t>
            </w:r>
          </w:p>
        </w:tc>
        <w:tc>
          <w:tcPr>
            <w:tcW w:w="1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F60187" w14:textId="77777777" w:rsidR="005D0AAB" w:rsidRPr="00457DFC" w:rsidRDefault="005D0AAB" w:rsidP="00BC7A0F">
            <w:pPr>
              <w:numPr>
                <w:ilvl w:val="12"/>
                <w:numId w:val="0"/>
              </w:numPr>
              <w:rPr>
                <w:rFonts w:cstheme="minorHAnsi"/>
                <w:b/>
                <w:sz w:val="24"/>
                <w:szCs w:val="24"/>
              </w:rPr>
            </w:pPr>
            <w:r w:rsidRPr="00457DFC">
              <w:rPr>
                <w:rFonts w:cstheme="minorHAnsi"/>
                <w:b/>
                <w:sz w:val="24"/>
                <w:szCs w:val="24"/>
              </w:rPr>
              <w:t>Priority</w:t>
            </w:r>
          </w:p>
        </w:tc>
        <w:tc>
          <w:tcPr>
            <w:tcW w:w="2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567FF" w14:textId="77777777" w:rsidR="005D0AAB" w:rsidRPr="00457DFC" w:rsidRDefault="005D0AAB" w:rsidP="00BC7A0F">
            <w:pPr>
              <w:numPr>
                <w:ilvl w:val="12"/>
                <w:numId w:val="0"/>
              </w:numPr>
              <w:rPr>
                <w:rFonts w:cstheme="minorHAnsi"/>
                <w:b/>
                <w:sz w:val="24"/>
                <w:szCs w:val="24"/>
              </w:rPr>
            </w:pPr>
            <w:r w:rsidRPr="00457DFC">
              <w:rPr>
                <w:rFonts w:cstheme="minorHAnsi"/>
                <w:b/>
                <w:sz w:val="24"/>
                <w:szCs w:val="24"/>
              </w:rPr>
              <w:t>Risk Treatment (Accept/Mitigate/Transfer)</w:t>
            </w:r>
          </w:p>
        </w:tc>
      </w:tr>
      <w:tr w:rsidR="005D0AAB" w:rsidRPr="00457DFC" w14:paraId="5C921918" w14:textId="77777777" w:rsidTr="0F6A8150">
        <w:tc>
          <w:tcPr>
            <w:tcW w:w="825" w:type="dxa"/>
            <w:tcBorders>
              <w:top w:val="single" w:sz="4" w:space="0" w:color="auto"/>
              <w:left w:val="single" w:sz="4" w:space="0" w:color="auto"/>
              <w:bottom w:val="single" w:sz="4" w:space="0" w:color="auto"/>
              <w:right w:val="single" w:sz="4" w:space="0" w:color="auto"/>
            </w:tcBorders>
          </w:tcPr>
          <w:p w14:paraId="5A1E37C0" w14:textId="4A765A0E" w:rsidR="005D0AAB" w:rsidRPr="00457DFC" w:rsidRDefault="7E5A54B8" w:rsidP="66E37544">
            <w:pPr>
              <w:rPr>
                <w:b/>
                <w:bCs/>
                <w:sz w:val="24"/>
                <w:szCs w:val="24"/>
              </w:rPr>
            </w:pPr>
            <w:r w:rsidRPr="66E37544">
              <w:rPr>
                <w:b/>
                <w:bCs/>
                <w:sz w:val="24"/>
                <w:szCs w:val="24"/>
              </w:rPr>
              <w:t>(Ex</w:t>
            </w:r>
            <w:r w:rsidR="18AF84D6" w:rsidRPr="66E37544">
              <w:rPr>
                <w:b/>
                <w:bCs/>
                <w:sz w:val="24"/>
                <w:szCs w:val="24"/>
              </w:rPr>
              <w:t>.</w:t>
            </w:r>
            <w:r w:rsidRPr="66E37544">
              <w:rPr>
                <w:b/>
                <w:bCs/>
                <w:sz w:val="24"/>
                <w:szCs w:val="24"/>
              </w:rPr>
              <w:t>)</w:t>
            </w:r>
          </w:p>
        </w:tc>
        <w:tc>
          <w:tcPr>
            <w:tcW w:w="2415" w:type="dxa"/>
            <w:tcBorders>
              <w:top w:val="single" w:sz="4" w:space="0" w:color="auto"/>
              <w:left w:val="single" w:sz="4" w:space="0" w:color="auto"/>
              <w:bottom w:val="single" w:sz="4" w:space="0" w:color="auto"/>
              <w:right w:val="single" w:sz="4" w:space="0" w:color="auto"/>
            </w:tcBorders>
          </w:tcPr>
          <w:p w14:paraId="544DAA40" w14:textId="6943F5B2" w:rsidR="005D0AAB" w:rsidRPr="00457DFC" w:rsidRDefault="47E6711A" w:rsidP="66E37544">
            <w:pPr>
              <w:rPr>
                <w:b/>
                <w:bCs/>
                <w:sz w:val="24"/>
                <w:szCs w:val="24"/>
              </w:rPr>
            </w:pPr>
            <w:r w:rsidRPr="66E37544">
              <w:rPr>
                <w:b/>
                <w:bCs/>
                <w:sz w:val="24"/>
                <w:szCs w:val="24"/>
              </w:rPr>
              <w:t xml:space="preserve">Team members fall ill and are unable to complete a core task on time. </w:t>
            </w:r>
          </w:p>
        </w:tc>
        <w:tc>
          <w:tcPr>
            <w:tcW w:w="2922" w:type="dxa"/>
            <w:tcBorders>
              <w:top w:val="single" w:sz="4" w:space="0" w:color="auto"/>
              <w:left w:val="single" w:sz="4" w:space="0" w:color="auto"/>
              <w:bottom w:val="single" w:sz="4" w:space="0" w:color="auto"/>
              <w:right w:val="single" w:sz="4" w:space="0" w:color="auto"/>
            </w:tcBorders>
          </w:tcPr>
          <w:p w14:paraId="18F7E540" w14:textId="31D461BD" w:rsidR="005D0AAB" w:rsidRPr="00457DFC" w:rsidRDefault="47E6711A" w:rsidP="66E37544">
            <w:pPr>
              <w:rPr>
                <w:b/>
                <w:bCs/>
                <w:sz w:val="24"/>
                <w:szCs w:val="24"/>
              </w:rPr>
            </w:pPr>
            <w:r w:rsidRPr="66E37544">
              <w:rPr>
                <w:b/>
                <w:bCs/>
                <w:sz w:val="24"/>
                <w:szCs w:val="24"/>
              </w:rPr>
              <w:t xml:space="preserve">Owner: </w:t>
            </w:r>
            <w:r w:rsidRPr="66E37544">
              <w:rPr>
                <w:sz w:val="24"/>
                <w:szCs w:val="24"/>
              </w:rPr>
              <w:t xml:space="preserve">Team </w:t>
            </w:r>
          </w:p>
          <w:p w14:paraId="1BDDE6A7" w14:textId="5E851820" w:rsidR="005D0AAB" w:rsidRPr="00457DFC" w:rsidRDefault="47E6711A" w:rsidP="67D25693">
            <w:pPr>
              <w:rPr>
                <w:b/>
                <w:bCs/>
                <w:sz w:val="24"/>
                <w:szCs w:val="24"/>
              </w:rPr>
            </w:pPr>
            <w:r w:rsidRPr="67D25693">
              <w:rPr>
                <w:b/>
                <w:bCs/>
                <w:sz w:val="24"/>
                <w:szCs w:val="24"/>
              </w:rPr>
              <w:t xml:space="preserve">Recommendation: </w:t>
            </w:r>
            <w:r w:rsidRPr="67D25693">
              <w:rPr>
                <w:sz w:val="24"/>
                <w:szCs w:val="24"/>
              </w:rPr>
              <w:t>All team members should keep a clear log of what they are doing so that they can transfer their responsibility to someone else as seamlessly as possible in the event of unfor</w:t>
            </w:r>
            <w:r w:rsidR="4B0B6F61" w:rsidRPr="67D25693">
              <w:rPr>
                <w:sz w:val="24"/>
                <w:szCs w:val="24"/>
              </w:rPr>
              <w:t>e</w:t>
            </w:r>
            <w:r w:rsidRPr="67D25693">
              <w:rPr>
                <w:sz w:val="24"/>
                <w:szCs w:val="24"/>
              </w:rPr>
              <w:t xml:space="preserve">seen situations. </w:t>
            </w:r>
            <w:r w:rsidR="36F9D3E3" w:rsidRPr="67D25693">
              <w:rPr>
                <w:sz w:val="24"/>
                <w:szCs w:val="24"/>
              </w:rPr>
              <w:t xml:space="preserve">Members should inform the rest of the team ASAP if they are sick or otherwise unable to work on the project. </w:t>
            </w:r>
          </w:p>
          <w:p w14:paraId="42892980" w14:textId="4AB10019" w:rsidR="005D0AAB" w:rsidRPr="00457DFC" w:rsidRDefault="005D0AAB" w:rsidP="67D25693">
            <w:pPr>
              <w:rPr>
                <w:sz w:val="24"/>
                <w:szCs w:val="24"/>
              </w:rPr>
            </w:pPr>
          </w:p>
        </w:tc>
        <w:tc>
          <w:tcPr>
            <w:tcW w:w="1185" w:type="dxa"/>
            <w:tcBorders>
              <w:top w:val="single" w:sz="4" w:space="0" w:color="auto"/>
              <w:left w:val="single" w:sz="4" w:space="0" w:color="auto"/>
              <w:bottom w:val="single" w:sz="4" w:space="0" w:color="auto"/>
              <w:right w:val="single" w:sz="4" w:space="0" w:color="auto"/>
            </w:tcBorders>
          </w:tcPr>
          <w:p w14:paraId="2309DB95" w14:textId="7416E6AC" w:rsidR="005D0AAB" w:rsidRPr="00457DFC" w:rsidRDefault="0789A9AB" w:rsidP="66E37544">
            <w:pPr>
              <w:rPr>
                <w:b/>
                <w:bCs/>
                <w:sz w:val="24"/>
                <w:szCs w:val="24"/>
              </w:rPr>
            </w:pPr>
            <w:r w:rsidRPr="66E37544">
              <w:rPr>
                <w:b/>
                <w:bCs/>
                <w:sz w:val="24"/>
                <w:szCs w:val="24"/>
              </w:rPr>
              <w:t xml:space="preserve">High </w:t>
            </w:r>
          </w:p>
        </w:tc>
        <w:tc>
          <w:tcPr>
            <w:tcW w:w="2003" w:type="dxa"/>
            <w:tcBorders>
              <w:top w:val="single" w:sz="4" w:space="0" w:color="auto"/>
              <w:left w:val="single" w:sz="4" w:space="0" w:color="auto"/>
              <w:bottom w:val="single" w:sz="4" w:space="0" w:color="auto"/>
              <w:right w:val="single" w:sz="4" w:space="0" w:color="auto"/>
            </w:tcBorders>
          </w:tcPr>
          <w:p w14:paraId="4C39B2ED" w14:textId="3C50DDE9" w:rsidR="005D0AAB" w:rsidRPr="00457DFC" w:rsidRDefault="36F9D3E3" w:rsidP="66E37544">
            <w:pPr>
              <w:rPr>
                <w:b/>
                <w:bCs/>
                <w:sz w:val="24"/>
                <w:szCs w:val="24"/>
              </w:rPr>
            </w:pPr>
            <w:r w:rsidRPr="66E37544">
              <w:rPr>
                <w:b/>
                <w:bCs/>
                <w:sz w:val="24"/>
                <w:szCs w:val="24"/>
              </w:rPr>
              <w:t>Mitigate</w:t>
            </w:r>
          </w:p>
        </w:tc>
      </w:tr>
      <w:tr w:rsidR="67D25693" w14:paraId="239559FC" w14:textId="77777777" w:rsidTr="0F6A8150">
        <w:trPr>
          <w:trHeight w:val="300"/>
        </w:trPr>
        <w:tc>
          <w:tcPr>
            <w:tcW w:w="825" w:type="dxa"/>
            <w:tcBorders>
              <w:top w:val="single" w:sz="4" w:space="0" w:color="auto"/>
              <w:left w:val="single" w:sz="4" w:space="0" w:color="auto"/>
              <w:bottom w:val="single" w:sz="4" w:space="0" w:color="auto"/>
              <w:right w:val="single" w:sz="4" w:space="0" w:color="auto"/>
            </w:tcBorders>
          </w:tcPr>
          <w:p w14:paraId="6DC56E05" w14:textId="1ED8CE46" w:rsidR="21BF6870" w:rsidRDefault="21BF6870" w:rsidP="67D25693">
            <w:pPr>
              <w:rPr>
                <w:b/>
                <w:bCs/>
                <w:sz w:val="24"/>
                <w:szCs w:val="24"/>
              </w:rPr>
            </w:pPr>
            <w:r w:rsidRPr="67D25693">
              <w:rPr>
                <w:b/>
                <w:bCs/>
                <w:sz w:val="24"/>
                <w:szCs w:val="24"/>
              </w:rPr>
              <w:t>(Ex.)</w:t>
            </w:r>
          </w:p>
        </w:tc>
        <w:tc>
          <w:tcPr>
            <w:tcW w:w="2415" w:type="dxa"/>
            <w:tcBorders>
              <w:top w:val="single" w:sz="4" w:space="0" w:color="auto"/>
              <w:left w:val="single" w:sz="4" w:space="0" w:color="auto"/>
              <w:bottom w:val="single" w:sz="4" w:space="0" w:color="auto"/>
              <w:right w:val="single" w:sz="4" w:space="0" w:color="auto"/>
            </w:tcBorders>
          </w:tcPr>
          <w:p w14:paraId="7D742714" w14:textId="215B6444" w:rsidR="21BF6870" w:rsidRDefault="21BF6870" w:rsidP="0F6A8150">
            <w:pPr>
              <w:ind w:left="-20" w:right="-20"/>
              <w:rPr>
                <w:rFonts w:ascii="Calibri" w:eastAsia="Calibri" w:hAnsi="Calibri" w:cs="Calibri"/>
                <w:sz w:val="24"/>
                <w:szCs w:val="24"/>
              </w:rPr>
            </w:pPr>
            <w:r w:rsidRPr="0F6A8150">
              <w:rPr>
                <w:rFonts w:ascii="Calibri" w:eastAsia="Calibri" w:hAnsi="Calibri" w:cs="Calibri"/>
                <w:b/>
                <w:bCs/>
                <w:sz w:val="24"/>
                <w:szCs w:val="24"/>
              </w:rPr>
              <w:t>Yet to be determined requirements</w:t>
            </w:r>
            <w:r w:rsidRPr="0F6A8150">
              <w:rPr>
                <w:rFonts w:ascii="Calibri" w:eastAsia="Calibri" w:hAnsi="Calibri" w:cs="Calibri"/>
                <w:sz w:val="24"/>
                <w:szCs w:val="24"/>
              </w:rPr>
              <w:t xml:space="preserve"> </w:t>
            </w:r>
          </w:p>
          <w:p w14:paraId="7BC72D09" w14:textId="39300C90" w:rsidR="21BF6870" w:rsidRDefault="21BF6870" w:rsidP="0F6A8150">
            <w:pPr>
              <w:rPr>
                <w:rFonts w:ascii="Calibri" w:eastAsia="Calibri" w:hAnsi="Calibri" w:cs="Calibri"/>
                <w:sz w:val="24"/>
                <w:szCs w:val="24"/>
              </w:rPr>
            </w:pPr>
            <w:r w:rsidRPr="0F6A8150">
              <w:rPr>
                <w:rFonts w:ascii="Calibri" w:eastAsia="Calibri" w:hAnsi="Calibri" w:cs="Calibri"/>
                <w:sz w:val="24"/>
                <w:szCs w:val="24"/>
              </w:rPr>
              <w:t>The project sponsor has yet to fully outline the analytics and telemetry constraints.</w:t>
            </w:r>
          </w:p>
        </w:tc>
        <w:tc>
          <w:tcPr>
            <w:tcW w:w="2922" w:type="dxa"/>
            <w:tcBorders>
              <w:top w:val="single" w:sz="4" w:space="0" w:color="auto"/>
              <w:left w:val="single" w:sz="4" w:space="0" w:color="auto"/>
              <w:bottom w:val="single" w:sz="4" w:space="0" w:color="auto"/>
              <w:right w:val="single" w:sz="4" w:space="0" w:color="auto"/>
            </w:tcBorders>
          </w:tcPr>
          <w:p w14:paraId="3BE4C131" w14:textId="118C5852" w:rsidR="21BF6870" w:rsidRDefault="21BF6870" w:rsidP="0F6A8150">
            <w:pPr>
              <w:ind w:left="-20" w:right="-20"/>
              <w:rPr>
                <w:rFonts w:ascii="Calibri" w:eastAsia="Calibri" w:hAnsi="Calibri" w:cs="Calibri"/>
                <w:sz w:val="24"/>
                <w:szCs w:val="24"/>
              </w:rPr>
            </w:pPr>
            <w:r w:rsidRPr="0F6A8150">
              <w:rPr>
                <w:rFonts w:ascii="Calibri" w:eastAsia="Calibri" w:hAnsi="Calibri" w:cs="Calibri"/>
                <w:b/>
                <w:bCs/>
                <w:sz w:val="24"/>
                <w:szCs w:val="24"/>
              </w:rPr>
              <w:t>Sponsor</w:t>
            </w:r>
            <w:r w:rsidRPr="0F6A8150">
              <w:rPr>
                <w:rFonts w:ascii="Calibri" w:eastAsia="Calibri" w:hAnsi="Calibri" w:cs="Calibri"/>
                <w:sz w:val="24"/>
                <w:szCs w:val="24"/>
              </w:rPr>
              <w:t xml:space="preserve"> </w:t>
            </w:r>
          </w:p>
          <w:p w14:paraId="17038BB8" w14:textId="1059688F" w:rsidR="21BF6870" w:rsidRDefault="21BF6870" w:rsidP="67D25693">
            <w:pPr>
              <w:rPr>
                <w:rFonts w:ascii="Calibri" w:eastAsia="Calibri" w:hAnsi="Calibri" w:cs="Calibri"/>
                <w:sz w:val="24"/>
                <w:szCs w:val="24"/>
              </w:rPr>
            </w:pPr>
            <w:r w:rsidRPr="0F6A8150">
              <w:rPr>
                <w:rFonts w:ascii="Calibri" w:eastAsia="Calibri" w:hAnsi="Calibri" w:cs="Calibri"/>
                <w:sz w:val="24"/>
                <w:szCs w:val="24"/>
              </w:rPr>
              <w:t>Allocate two sprints to analyze processes, data and define our approach to success. The core team will work with the Product Owner and Subject Matter Experts to validate the viability of developing these services within the previously identified project constraints</w:t>
            </w:r>
            <w:r w:rsidR="5848B586" w:rsidRPr="0F6A8150">
              <w:rPr>
                <w:rFonts w:ascii="Calibri" w:eastAsia="Calibri" w:hAnsi="Calibri" w:cs="Calibri"/>
                <w:sz w:val="24"/>
                <w:szCs w:val="24"/>
              </w:rPr>
              <w:t>.</w:t>
            </w:r>
          </w:p>
        </w:tc>
        <w:tc>
          <w:tcPr>
            <w:tcW w:w="1185" w:type="dxa"/>
            <w:tcBorders>
              <w:top w:val="single" w:sz="4" w:space="0" w:color="auto"/>
              <w:left w:val="single" w:sz="4" w:space="0" w:color="auto"/>
              <w:bottom w:val="single" w:sz="4" w:space="0" w:color="auto"/>
              <w:right w:val="single" w:sz="4" w:space="0" w:color="auto"/>
            </w:tcBorders>
          </w:tcPr>
          <w:p w14:paraId="0FED6593" w14:textId="6FEC6090" w:rsidR="5848B586" w:rsidRDefault="5848B586" w:rsidP="67D25693">
            <w:pPr>
              <w:rPr>
                <w:b/>
                <w:bCs/>
                <w:sz w:val="24"/>
                <w:szCs w:val="24"/>
              </w:rPr>
            </w:pPr>
            <w:r w:rsidRPr="67D25693">
              <w:rPr>
                <w:b/>
                <w:bCs/>
                <w:sz w:val="24"/>
                <w:szCs w:val="24"/>
              </w:rPr>
              <w:t>High</w:t>
            </w:r>
          </w:p>
        </w:tc>
        <w:tc>
          <w:tcPr>
            <w:tcW w:w="2003" w:type="dxa"/>
            <w:tcBorders>
              <w:top w:val="single" w:sz="4" w:space="0" w:color="auto"/>
              <w:left w:val="single" w:sz="4" w:space="0" w:color="auto"/>
              <w:bottom w:val="single" w:sz="4" w:space="0" w:color="auto"/>
              <w:right w:val="single" w:sz="4" w:space="0" w:color="auto"/>
            </w:tcBorders>
          </w:tcPr>
          <w:p w14:paraId="7B694304" w14:textId="02A3CCB8" w:rsidR="5848B586" w:rsidRDefault="5848B586" w:rsidP="67D25693">
            <w:pPr>
              <w:rPr>
                <w:b/>
                <w:bCs/>
                <w:sz w:val="24"/>
                <w:szCs w:val="24"/>
              </w:rPr>
            </w:pPr>
            <w:r w:rsidRPr="67D25693">
              <w:rPr>
                <w:b/>
                <w:bCs/>
                <w:sz w:val="24"/>
                <w:szCs w:val="24"/>
              </w:rPr>
              <w:t>Mitigate</w:t>
            </w:r>
          </w:p>
        </w:tc>
      </w:tr>
    </w:tbl>
    <w:p w14:paraId="1C017B4D" w14:textId="01B3480A" w:rsidR="00593EC5" w:rsidRDefault="00E8236C" w:rsidP="5A0037A9">
      <w:pPr>
        <w:pStyle w:val="Heading1"/>
        <w:rPr>
          <w:lang w:val="en-US"/>
        </w:rPr>
      </w:pPr>
      <w:r w:rsidRPr="5A0037A9">
        <w:rPr>
          <w:lang w:val="en-US"/>
        </w:rPr>
        <w:lastRenderedPageBreak/>
        <w:t xml:space="preserve">Approach </w:t>
      </w:r>
    </w:p>
    <w:p w14:paraId="546CF5E7" w14:textId="2B829561" w:rsidR="52552AF0" w:rsidRDefault="52552AF0" w:rsidP="5A0037A9">
      <w:pPr>
        <w:ind w:left="360"/>
        <w:rPr>
          <w:rFonts w:ascii="Calibri" w:eastAsia="Calibri" w:hAnsi="Calibri" w:cs="Calibri"/>
          <w:color w:val="000000" w:themeColor="text1"/>
          <w:lang w:val="en-US"/>
        </w:rPr>
      </w:pPr>
      <w:r w:rsidRPr="5A0037A9">
        <w:rPr>
          <w:rFonts w:ascii="Calibri" w:eastAsia="Calibri" w:hAnsi="Calibri" w:cs="Calibri"/>
          <w:color w:val="000000" w:themeColor="text1"/>
          <w:lang w:val="en-US"/>
        </w:rPr>
        <w:t>In this section, you will explain your approach to the project</w:t>
      </w:r>
      <w:r w:rsidR="31D3DD5E" w:rsidRPr="5A0037A9">
        <w:rPr>
          <w:rFonts w:ascii="Calibri" w:eastAsia="Calibri" w:hAnsi="Calibri" w:cs="Calibri"/>
          <w:color w:val="000000" w:themeColor="text1"/>
          <w:lang w:val="en-US"/>
        </w:rPr>
        <w:t xml:space="preserve">. </w:t>
      </w:r>
      <w:r w:rsidRPr="5A0037A9">
        <w:rPr>
          <w:rFonts w:ascii="Calibri" w:eastAsia="Calibri" w:hAnsi="Calibri" w:cs="Calibri"/>
          <w:color w:val="000000" w:themeColor="text1"/>
          <w:lang w:val="en-US"/>
        </w:rPr>
        <w:t>Most projects will follow an Agile methodology or something similar. An Agile development approach allows your team to begin work on well-defined initiatives while you simultaneously refine the specification of lesser-known features</w:t>
      </w:r>
      <w:r w:rsidR="4312119E" w:rsidRPr="5A0037A9">
        <w:rPr>
          <w:rFonts w:ascii="Calibri" w:eastAsia="Calibri" w:hAnsi="Calibri" w:cs="Calibri"/>
          <w:color w:val="000000" w:themeColor="text1"/>
          <w:lang w:val="en-US"/>
        </w:rPr>
        <w:t xml:space="preserve">. </w:t>
      </w:r>
      <w:r w:rsidRPr="5A0037A9">
        <w:rPr>
          <w:rFonts w:ascii="Calibri" w:eastAsia="Calibri" w:hAnsi="Calibri" w:cs="Calibri"/>
          <w:color w:val="000000" w:themeColor="text1"/>
          <w:lang w:val="en-US"/>
        </w:rPr>
        <w:t>Also indicate whether you are using sprint planning, stand-up/scrum sessions, and/or reviews</w:t>
      </w:r>
      <w:r w:rsidR="18EDD206" w:rsidRPr="5A0037A9">
        <w:rPr>
          <w:rFonts w:ascii="Calibri" w:eastAsia="Calibri" w:hAnsi="Calibri" w:cs="Calibri"/>
          <w:color w:val="000000" w:themeColor="text1"/>
          <w:lang w:val="en-US"/>
        </w:rPr>
        <w:t xml:space="preserve">. </w:t>
      </w:r>
      <w:r w:rsidRPr="5A0037A9">
        <w:rPr>
          <w:rFonts w:ascii="Calibri" w:eastAsia="Calibri" w:hAnsi="Calibri" w:cs="Calibri"/>
          <w:color w:val="000000" w:themeColor="text1"/>
          <w:lang w:val="en-US"/>
        </w:rPr>
        <w:t xml:space="preserve">Include your check-in sessions with your team and faculty. </w:t>
      </w:r>
    </w:p>
    <w:p w14:paraId="46F63665" w14:textId="77777777" w:rsidR="005B754D" w:rsidRDefault="52552AF0" w:rsidP="005B754D">
      <w:pPr>
        <w:ind w:left="360"/>
        <w:rPr>
          <w:rFonts w:ascii="Calibri" w:eastAsia="Calibri" w:hAnsi="Calibri" w:cs="Calibri"/>
          <w:color w:val="000000" w:themeColor="text1"/>
          <w:lang w:val="en-US"/>
        </w:rPr>
      </w:pPr>
      <w:r w:rsidRPr="5A0037A9">
        <w:rPr>
          <w:rFonts w:ascii="Calibri" w:eastAsia="Calibri" w:hAnsi="Calibri" w:cs="Calibri"/>
          <w:color w:val="000000" w:themeColor="text1"/>
          <w:lang w:val="en-US"/>
        </w:rPr>
        <w:t>Your approach should capture your daily scrum sessions with your team to discuss progress, the plan for the day, and any issues. You should have a weekly check-in with faculty. What is your check-in schedule with your sponsor</w:t>
      </w:r>
      <w:r w:rsidR="0D91118E" w:rsidRPr="5A0037A9">
        <w:rPr>
          <w:rFonts w:ascii="Calibri" w:eastAsia="Calibri" w:hAnsi="Calibri" w:cs="Calibri"/>
          <w:color w:val="000000" w:themeColor="text1"/>
          <w:lang w:val="en-US"/>
        </w:rPr>
        <w:t xml:space="preserve">? </w:t>
      </w:r>
    </w:p>
    <w:p w14:paraId="33309DB9" w14:textId="742EEAE5" w:rsidR="52552AF0" w:rsidRDefault="52552AF0" w:rsidP="005B754D">
      <w:pPr>
        <w:ind w:left="360"/>
        <w:rPr>
          <w:rFonts w:ascii="Calibri" w:eastAsia="Calibri" w:hAnsi="Calibri" w:cs="Calibri"/>
          <w:color w:val="000000" w:themeColor="text1"/>
          <w:lang w:val="en-US"/>
        </w:rPr>
      </w:pPr>
      <w:r w:rsidRPr="2544B18D">
        <w:rPr>
          <w:rFonts w:ascii="Calibri" w:eastAsia="Calibri" w:hAnsi="Calibri" w:cs="Calibri"/>
          <w:color w:val="000000" w:themeColor="text1"/>
          <w:lang w:val="en-US"/>
        </w:rPr>
        <w:t>The goal is to follow the framework of your plan as much as possible while also being flexible as circumstances and academic demands shift. Make sure you provide a chart that captures your plan. A simple planning chart example with two-week sprints could look like the sample below:</w:t>
      </w:r>
    </w:p>
    <w:p w14:paraId="33BE6097" w14:textId="3D9FF007" w:rsidR="22378791" w:rsidRDefault="22378791" w:rsidP="2544B18D">
      <w:pPr>
        <w:rPr>
          <w:rFonts w:ascii="Calibri" w:eastAsia="Calibri" w:hAnsi="Calibri" w:cs="Calibri"/>
          <w:b/>
          <w:bCs/>
          <w:color w:val="000000" w:themeColor="text1"/>
          <w:lang w:val="en-US"/>
        </w:rPr>
      </w:pPr>
      <w:r w:rsidRPr="2544B18D">
        <w:rPr>
          <w:rFonts w:ascii="Calibri" w:eastAsia="Calibri" w:hAnsi="Calibri" w:cs="Calibri"/>
          <w:b/>
          <w:bCs/>
          <w:color w:val="000000" w:themeColor="text1"/>
          <w:lang w:val="en-US"/>
        </w:rPr>
        <w:t>Table [##]: Sprint Charts</w:t>
      </w:r>
    </w:p>
    <w:tbl>
      <w:tblPr>
        <w:tblW w:w="5100" w:type="pct"/>
        <w:tblLook w:val="04A0" w:firstRow="1" w:lastRow="0" w:firstColumn="1" w:lastColumn="0" w:noHBand="0" w:noVBand="1"/>
      </w:tblPr>
      <w:tblGrid>
        <w:gridCol w:w="2027"/>
        <w:gridCol w:w="530"/>
        <w:gridCol w:w="498"/>
        <w:gridCol w:w="499"/>
        <w:gridCol w:w="550"/>
        <w:gridCol w:w="513"/>
        <w:gridCol w:w="499"/>
        <w:gridCol w:w="499"/>
        <w:gridCol w:w="332"/>
        <w:gridCol w:w="531"/>
        <w:gridCol w:w="499"/>
        <w:gridCol w:w="499"/>
        <w:gridCol w:w="550"/>
        <w:gridCol w:w="513"/>
        <w:gridCol w:w="499"/>
        <w:gridCol w:w="499"/>
      </w:tblGrid>
      <w:tr w:rsidR="005D0AAB" w:rsidRPr="00457DFC" w14:paraId="64178300" w14:textId="77777777" w:rsidTr="5A0037A9">
        <w:trPr>
          <w:trHeight w:val="300"/>
        </w:trPr>
        <w:tc>
          <w:tcPr>
            <w:tcW w:w="2027" w:type="dxa"/>
            <w:tcBorders>
              <w:top w:val="nil"/>
              <w:left w:val="nil"/>
              <w:bottom w:val="nil"/>
              <w:right w:val="single" w:sz="8" w:space="0" w:color="auto"/>
            </w:tcBorders>
            <w:shd w:val="clear" w:color="auto" w:fill="auto"/>
            <w:noWrap/>
            <w:vAlign w:val="bottom"/>
            <w:hideMark/>
          </w:tcPr>
          <w:p w14:paraId="3B085D6C" w14:textId="77777777" w:rsidR="005D0AAB" w:rsidRPr="00457DFC" w:rsidRDefault="005D0AAB" w:rsidP="00BC7A0F">
            <w:pPr>
              <w:rPr>
                <w:rFonts w:cstheme="minorHAnsi"/>
                <w:lang w:eastAsia="en-CA"/>
              </w:rPr>
            </w:pPr>
          </w:p>
        </w:tc>
        <w:tc>
          <w:tcPr>
            <w:tcW w:w="3588" w:type="dxa"/>
            <w:gridSpan w:val="7"/>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F4C81C"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Week 1</w:t>
            </w:r>
          </w:p>
        </w:tc>
        <w:tc>
          <w:tcPr>
            <w:tcW w:w="332" w:type="dxa"/>
            <w:tcBorders>
              <w:top w:val="nil"/>
              <w:left w:val="single" w:sz="8" w:space="0" w:color="auto"/>
              <w:right w:val="single" w:sz="8" w:space="0" w:color="auto"/>
            </w:tcBorders>
            <w:shd w:val="clear" w:color="auto" w:fill="auto"/>
            <w:noWrap/>
            <w:vAlign w:val="bottom"/>
            <w:hideMark/>
          </w:tcPr>
          <w:p w14:paraId="2BADA5C7" w14:textId="77777777" w:rsidR="005D0AAB" w:rsidRPr="00457DFC" w:rsidRDefault="005D0AAB" w:rsidP="00BC7A0F">
            <w:pPr>
              <w:jc w:val="center"/>
              <w:rPr>
                <w:rFonts w:cstheme="minorHAnsi"/>
                <w:color w:val="000000"/>
                <w:lang w:eastAsia="en-CA"/>
              </w:rPr>
            </w:pPr>
          </w:p>
        </w:tc>
        <w:tc>
          <w:tcPr>
            <w:tcW w:w="3590" w:type="dxa"/>
            <w:gridSpan w:val="7"/>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BD8155"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Week 2</w:t>
            </w:r>
          </w:p>
        </w:tc>
      </w:tr>
      <w:tr w:rsidR="005D0AAB" w:rsidRPr="00457DFC" w14:paraId="2D817981" w14:textId="77777777" w:rsidTr="5A0037A9">
        <w:trPr>
          <w:trHeight w:val="348"/>
        </w:trPr>
        <w:tc>
          <w:tcPr>
            <w:tcW w:w="20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099121"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 </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0B11A20B"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Su</w:t>
            </w: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3E8227A2"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M</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2374F11"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3EE0F127"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69044ED"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Th</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7B1172E"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F</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FD32CCE"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w:t>
            </w:r>
          </w:p>
        </w:tc>
        <w:tc>
          <w:tcPr>
            <w:tcW w:w="332" w:type="dxa"/>
            <w:tcBorders>
              <w:left w:val="nil"/>
              <w:right w:val="single" w:sz="8" w:space="0" w:color="auto"/>
            </w:tcBorders>
            <w:shd w:val="clear" w:color="auto" w:fill="auto"/>
            <w:vAlign w:val="center"/>
            <w:hideMark/>
          </w:tcPr>
          <w:p w14:paraId="436AC6A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 </w:t>
            </w: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7254037B"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Su</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C16677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M</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28C1BB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7410335D"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2C8F689A"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Th</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4ACB27E"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F</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0483762"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w:t>
            </w:r>
          </w:p>
        </w:tc>
      </w:tr>
      <w:tr w:rsidR="005D0AAB" w:rsidRPr="00457DFC" w14:paraId="798659F0"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5B1F079A" w14:textId="77777777" w:rsidR="005D0AAB" w:rsidRPr="00457DFC" w:rsidRDefault="005D0AAB" w:rsidP="00BC7A0F">
            <w:pPr>
              <w:rPr>
                <w:rFonts w:cstheme="minorHAnsi"/>
                <w:color w:val="000000"/>
                <w:lang w:eastAsia="en-CA"/>
              </w:rPr>
            </w:pPr>
            <w:r w:rsidRPr="00457DFC">
              <w:rPr>
                <w:rFonts w:cstheme="minorHAnsi"/>
                <w:color w:val="000000"/>
                <w:lang w:eastAsia="en-CA"/>
              </w:rPr>
              <w:t>Project Scoping</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5073928F"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7CCA5C3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A401213"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0702655B"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01F710AE"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E4794A9"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B1F131B"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122CB905"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58C2AFDC"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FE169DB"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5A6D5B8"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2C61C18C"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3D4AD93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B7B3BFC"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1B9372C" w14:textId="77777777" w:rsidR="005D0AAB" w:rsidRPr="00457DFC" w:rsidRDefault="005D0AAB" w:rsidP="00BC7A0F">
            <w:pPr>
              <w:jc w:val="center"/>
              <w:rPr>
                <w:rFonts w:cstheme="minorHAnsi"/>
                <w:color w:val="000000"/>
                <w:lang w:eastAsia="en-CA"/>
              </w:rPr>
            </w:pPr>
          </w:p>
        </w:tc>
      </w:tr>
      <w:tr w:rsidR="005D0AAB" w:rsidRPr="00457DFC" w14:paraId="3C344002"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32354CEA" w14:textId="77777777" w:rsidR="005D0AAB" w:rsidRPr="00457DFC" w:rsidRDefault="005D0AAB" w:rsidP="00BC7A0F">
            <w:pPr>
              <w:rPr>
                <w:rFonts w:cstheme="minorHAnsi"/>
                <w:color w:val="000000"/>
                <w:lang w:eastAsia="en-CA"/>
              </w:rPr>
            </w:pPr>
            <w:r w:rsidRPr="00457DFC">
              <w:rPr>
                <w:rFonts w:cstheme="minorHAnsi"/>
                <w:color w:val="000000"/>
                <w:lang w:eastAsia="en-CA"/>
              </w:rPr>
              <w:t>Client Check-in</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41D4893F"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11A2005E"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EF4DEC2"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63126C53"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4D2A0A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F6A84E8"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4798862"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6571D1BE"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5A88646D"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D8193D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F11B50A"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555B05DE"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1FFCE932"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48AEAF2"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0642034" w14:textId="77777777" w:rsidR="005D0AAB" w:rsidRPr="00457DFC" w:rsidRDefault="005D0AAB" w:rsidP="00BC7A0F">
            <w:pPr>
              <w:jc w:val="center"/>
              <w:rPr>
                <w:rFonts w:cstheme="minorHAnsi"/>
                <w:color w:val="000000"/>
                <w:lang w:eastAsia="en-CA"/>
              </w:rPr>
            </w:pPr>
          </w:p>
        </w:tc>
      </w:tr>
      <w:tr w:rsidR="005D0AAB" w:rsidRPr="00457DFC" w14:paraId="3AFB9907"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3B8873C1" w14:textId="77777777" w:rsidR="005D0AAB" w:rsidRPr="00457DFC" w:rsidRDefault="005D0AAB" w:rsidP="00BC7A0F">
            <w:pPr>
              <w:rPr>
                <w:rFonts w:cstheme="minorHAnsi"/>
                <w:color w:val="000000"/>
                <w:lang w:eastAsia="en-CA"/>
              </w:rPr>
            </w:pPr>
            <w:r w:rsidRPr="00457DFC">
              <w:rPr>
                <w:rFonts w:cstheme="minorHAnsi"/>
                <w:color w:val="000000"/>
                <w:lang w:eastAsia="en-CA"/>
              </w:rPr>
              <w:t>Sprint Planning</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7CCD8395"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733DEE7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9F2A832"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5D2B52F7"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621AAE8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4A6B1AF"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9FB6056"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3BABB44F"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4531184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77D7D58"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43E3DC1"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12D41C70"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6E53A9F6"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AAC21D4"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89A8560" w14:textId="77777777" w:rsidR="005D0AAB" w:rsidRPr="00457DFC" w:rsidRDefault="005D0AAB" w:rsidP="00BC7A0F">
            <w:pPr>
              <w:jc w:val="center"/>
              <w:rPr>
                <w:rFonts w:cstheme="minorHAnsi"/>
                <w:color w:val="000000"/>
                <w:lang w:eastAsia="en-CA"/>
              </w:rPr>
            </w:pPr>
          </w:p>
        </w:tc>
      </w:tr>
      <w:tr w:rsidR="005D0AAB" w:rsidRPr="00457DFC" w14:paraId="473DF4D3"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612A839F" w14:textId="77777777" w:rsidR="005D0AAB" w:rsidRPr="00457DFC" w:rsidRDefault="005D0AAB" w:rsidP="00BC7A0F">
            <w:pPr>
              <w:rPr>
                <w:rFonts w:cstheme="minorHAnsi"/>
                <w:color w:val="000000"/>
                <w:lang w:eastAsia="en-CA"/>
              </w:rPr>
            </w:pPr>
            <w:r w:rsidRPr="00457DFC">
              <w:rPr>
                <w:rFonts w:cstheme="minorHAnsi"/>
                <w:color w:val="000000"/>
                <w:lang w:eastAsia="en-CA"/>
              </w:rPr>
              <w:t>Scrum Meeting</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3708620C"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57A646C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0F6AAD2"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3204024C"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ED8E670"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20D45CE"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23BD7FD"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1CD9CAD2"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6A469FD2"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26E2AB5"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7693F6A"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2BB2A14C"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7EE2A7A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8461FE9"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54305B0" w14:textId="77777777" w:rsidR="005D0AAB" w:rsidRPr="00457DFC" w:rsidRDefault="005D0AAB" w:rsidP="00BC7A0F">
            <w:pPr>
              <w:jc w:val="center"/>
              <w:rPr>
                <w:rFonts w:cstheme="minorHAnsi"/>
                <w:color w:val="000000"/>
                <w:lang w:eastAsia="en-CA"/>
              </w:rPr>
            </w:pPr>
          </w:p>
        </w:tc>
      </w:tr>
      <w:tr w:rsidR="005D0AAB" w:rsidRPr="00457DFC" w14:paraId="2F162FCE"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2EE60BDC" w14:textId="77777777" w:rsidR="005D0AAB" w:rsidRPr="00457DFC" w:rsidRDefault="005D0AAB" w:rsidP="00BC7A0F">
            <w:pPr>
              <w:rPr>
                <w:rFonts w:cstheme="minorHAnsi"/>
                <w:color w:val="000000"/>
                <w:lang w:eastAsia="en-CA"/>
              </w:rPr>
            </w:pPr>
            <w:r w:rsidRPr="00457DFC">
              <w:rPr>
                <w:rFonts w:cstheme="minorHAnsi"/>
                <w:color w:val="000000"/>
                <w:lang w:eastAsia="en-CA"/>
              </w:rPr>
              <w:t>Instructor Check-in</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4A61BC28"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227C1E14"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E9AAD0D"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5EED7FA5"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846D86C"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0E98E4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B0370D1"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1E0BB88D"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42B3BCA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4596528"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48A6720"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7CA32E48"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1B338382"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248D5BD"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F3C8063" w14:textId="77777777" w:rsidR="005D0AAB" w:rsidRPr="00457DFC" w:rsidRDefault="005D0AAB" w:rsidP="00BC7A0F">
            <w:pPr>
              <w:jc w:val="center"/>
              <w:rPr>
                <w:rFonts w:cstheme="minorHAnsi"/>
                <w:color w:val="000000"/>
                <w:lang w:eastAsia="en-CA"/>
              </w:rPr>
            </w:pPr>
          </w:p>
        </w:tc>
      </w:tr>
      <w:tr w:rsidR="005D0AAB" w:rsidRPr="00457DFC" w14:paraId="54B68C76" w14:textId="77777777" w:rsidTr="5A0037A9">
        <w:trPr>
          <w:trHeight w:val="348"/>
        </w:trPr>
        <w:tc>
          <w:tcPr>
            <w:tcW w:w="2027" w:type="dxa"/>
            <w:tcBorders>
              <w:top w:val="nil"/>
            </w:tcBorders>
            <w:shd w:val="clear" w:color="auto" w:fill="auto"/>
            <w:vAlign w:val="center"/>
            <w:hideMark/>
          </w:tcPr>
          <w:p w14:paraId="0134C383"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530" w:type="dxa"/>
            <w:tcBorders>
              <w:top w:val="single" w:sz="8" w:space="0" w:color="auto"/>
              <w:bottom w:val="single" w:sz="8" w:space="0" w:color="auto"/>
            </w:tcBorders>
            <w:shd w:val="clear" w:color="auto" w:fill="auto"/>
            <w:vAlign w:val="center"/>
            <w:hideMark/>
          </w:tcPr>
          <w:p w14:paraId="603D2B9D"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8" w:type="dxa"/>
            <w:tcBorders>
              <w:top w:val="single" w:sz="8" w:space="0" w:color="auto"/>
              <w:bottom w:val="single" w:sz="8" w:space="0" w:color="auto"/>
            </w:tcBorders>
            <w:shd w:val="clear" w:color="auto" w:fill="auto"/>
            <w:vAlign w:val="center"/>
            <w:hideMark/>
          </w:tcPr>
          <w:p w14:paraId="25BF1AA0"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2F6D4358"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550" w:type="dxa"/>
            <w:tcBorders>
              <w:top w:val="single" w:sz="8" w:space="0" w:color="auto"/>
              <w:bottom w:val="single" w:sz="8" w:space="0" w:color="auto"/>
            </w:tcBorders>
            <w:shd w:val="clear" w:color="auto" w:fill="auto"/>
            <w:vAlign w:val="center"/>
            <w:hideMark/>
          </w:tcPr>
          <w:p w14:paraId="0DBD4AEF"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513" w:type="dxa"/>
            <w:tcBorders>
              <w:top w:val="single" w:sz="8" w:space="0" w:color="auto"/>
              <w:bottom w:val="single" w:sz="8" w:space="0" w:color="auto"/>
            </w:tcBorders>
            <w:shd w:val="clear" w:color="auto" w:fill="auto"/>
            <w:vAlign w:val="center"/>
            <w:hideMark/>
          </w:tcPr>
          <w:p w14:paraId="31F05CA3"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6D1E9A53"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4A135C6F"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332" w:type="dxa"/>
            <w:tcBorders>
              <w:top w:val="nil"/>
            </w:tcBorders>
            <w:shd w:val="clear" w:color="auto" w:fill="auto"/>
            <w:vAlign w:val="center"/>
            <w:hideMark/>
          </w:tcPr>
          <w:p w14:paraId="63CDF8F2"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531" w:type="dxa"/>
            <w:tcBorders>
              <w:top w:val="single" w:sz="8" w:space="0" w:color="auto"/>
              <w:bottom w:val="single" w:sz="8" w:space="0" w:color="auto"/>
            </w:tcBorders>
            <w:shd w:val="clear" w:color="auto" w:fill="auto"/>
            <w:vAlign w:val="center"/>
            <w:hideMark/>
          </w:tcPr>
          <w:p w14:paraId="6FD447F5"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3DD97F5C"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5BF7C1EA"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550" w:type="dxa"/>
            <w:tcBorders>
              <w:top w:val="single" w:sz="8" w:space="0" w:color="auto"/>
              <w:bottom w:val="single" w:sz="8" w:space="0" w:color="auto"/>
            </w:tcBorders>
            <w:shd w:val="clear" w:color="auto" w:fill="auto"/>
            <w:vAlign w:val="center"/>
            <w:hideMark/>
          </w:tcPr>
          <w:p w14:paraId="4AD71183"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513" w:type="dxa"/>
            <w:tcBorders>
              <w:top w:val="single" w:sz="8" w:space="0" w:color="auto"/>
              <w:bottom w:val="single" w:sz="8" w:space="0" w:color="auto"/>
            </w:tcBorders>
            <w:shd w:val="clear" w:color="auto" w:fill="auto"/>
            <w:vAlign w:val="center"/>
            <w:hideMark/>
          </w:tcPr>
          <w:p w14:paraId="37C7B0D2"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02D74727"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c>
          <w:tcPr>
            <w:tcW w:w="499" w:type="dxa"/>
            <w:tcBorders>
              <w:top w:val="single" w:sz="8" w:space="0" w:color="auto"/>
              <w:bottom w:val="single" w:sz="8" w:space="0" w:color="auto"/>
            </w:tcBorders>
            <w:shd w:val="clear" w:color="auto" w:fill="auto"/>
            <w:vAlign w:val="center"/>
            <w:hideMark/>
          </w:tcPr>
          <w:p w14:paraId="17D15500" w14:textId="77777777" w:rsidR="005D0AAB" w:rsidRPr="00457DFC" w:rsidRDefault="005D0AAB" w:rsidP="00BC7A0F">
            <w:pPr>
              <w:rPr>
                <w:rFonts w:cstheme="minorHAnsi"/>
                <w:color w:val="000000"/>
                <w:lang w:eastAsia="en-CA"/>
              </w:rPr>
            </w:pPr>
            <w:r w:rsidRPr="00457DFC">
              <w:rPr>
                <w:rFonts w:cstheme="minorHAnsi"/>
                <w:color w:val="000000"/>
                <w:lang w:eastAsia="en-CA"/>
              </w:rPr>
              <w:t> </w:t>
            </w:r>
          </w:p>
        </w:tc>
      </w:tr>
      <w:tr w:rsidR="005D0AAB" w:rsidRPr="00457DFC" w14:paraId="62C3BB22" w14:textId="77777777" w:rsidTr="5A0037A9">
        <w:trPr>
          <w:trHeight w:val="300"/>
        </w:trPr>
        <w:tc>
          <w:tcPr>
            <w:tcW w:w="2027" w:type="dxa"/>
            <w:tcBorders>
              <w:left w:val="nil"/>
              <w:bottom w:val="nil"/>
              <w:right w:val="single" w:sz="8" w:space="0" w:color="auto"/>
            </w:tcBorders>
            <w:shd w:val="clear" w:color="auto" w:fill="auto"/>
            <w:noWrap/>
            <w:vAlign w:val="bottom"/>
            <w:hideMark/>
          </w:tcPr>
          <w:p w14:paraId="7A3762D4" w14:textId="77777777" w:rsidR="005D0AAB" w:rsidRPr="00457DFC" w:rsidRDefault="005D0AAB" w:rsidP="00BC7A0F">
            <w:pPr>
              <w:rPr>
                <w:rFonts w:cstheme="minorHAnsi"/>
                <w:lang w:eastAsia="en-CA"/>
              </w:rPr>
            </w:pPr>
          </w:p>
        </w:tc>
        <w:tc>
          <w:tcPr>
            <w:tcW w:w="3588" w:type="dxa"/>
            <w:gridSpan w:val="7"/>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D768A9"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Week 3</w:t>
            </w:r>
          </w:p>
        </w:tc>
        <w:tc>
          <w:tcPr>
            <w:tcW w:w="332" w:type="dxa"/>
            <w:tcBorders>
              <w:left w:val="single" w:sz="8" w:space="0" w:color="auto"/>
              <w:right w:val="single" w:sz="8" w:space="0" w:color="auto"/>
            </w:tcBorders>
            <w:shd w:val="clear" w:color="auto" w:fill="auto"/>
            <w:noWrap/>
            <w:vAlign w:val="bottom"/>
            <w:hideMark/>
          </w:tcPr>
          <w:p w14:paraId="17D6E8CC" w14:textId="77777777" w:rsidR="005D0AAB" w:rsidRPr="00457DFC" w:rsidRDefault="005D0AAB" w:rsidP="00BC7A0F">
            <w:pPr>
              <w:jc w:val="center"/>
              <w:rPr>
                <w:rFonts w:cstheme="minorHAnsi"/>
                <w:color w:val="000000"/>
                <w:lang w:eastAsia="en-CA"/>
              </w:rPr>
            </w:pPr>
          </w:p>
        </w:tc>
        <w:tc>
          <w:tcPr>
            <w:tcW w:w="3590" w:type="dxa"/>
            <w:gridSpan w:val="7"/>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ADA5F0"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Week 4</w:t>
            </w:r>
          </w:p>
        </w:tc>
      </w:tr>
      <w:tr w:rsidR="005D0AAB" w:rsidRPr="00457DFC" w14:paraId="6127CD4B" w14:textId="77777777" w:rsidTr="5A0037A9">
        <w:trPr>
          <w:trHeight w:val="348"/>
        </w:trPr>
        <w:tc>
          <w:tcPr>
            <w:tcW w:w="20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EEE41E"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 </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2CB2016E"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Su</w:t>
            </w: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43EDAB15"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M</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FC9217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3215AE1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04C49CB9"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Th</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5BD1C0F"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F</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2EA1D6D"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w:t>
            </w:r>
          </w:p>
        </w:tc>
        <w:tc>
          <w:tcPr>
            <w:tcW w:w="332" w:type="dxa"/>
            <w:tcBorders>
              <w:left w:val="nil"/>
              <w:right w:val="single" w:sz="8" w:space="0" w:color="auto"/>
            </w:tcBorders>
            <w:shd w:val="clear" w:color="auto" w:fill="auto"/>
            <w:vAlign w:val="center"/>
            <w:hideMark/>
          </w:tcPr>
          <w:p w14:paraId="2A77BE5C"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 </w:t>
            </w: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4ECE8824"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Su</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449BA2C"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M</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B7815CE"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48E96849"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W</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3D529A74"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Th</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4FC1721"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F</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6100F4C"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S</w:t>
            </w:r>
          </w:p>
        </w:tc>
      </w:tr>
      <w:tr w:rsidR="005D0AAB" w:rsidRPr="00457DFC" w14:paraId="459B8C65"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4EFBABA8" w14:textId="77777777" w:rsidR="005D0AAB" w:rsidRPr="00457DFC" w:rsidRDefault="005D0AAB" w:rsidP="00BC7A0F">
            <w:pPr>
              <w:rPr>
                <w:rFonts w:cstheme="minorHAnsi"/>
                <w:color w:val="000000"/>
                <w:lang w:eastAsia="en-CA"/>
              </w:rPr>
            </w:pPr>
            <w:r w:rsidRPr="00457DFC">
              <w:rPr>
                <w:rFonts w:cstheme="minorHAnsi"/>
                <w:color w:val="000000"/>
                <w:lang w:eastAsia="en-CA"/>
              </w:rPr>
              <w:t>Project Scoping</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27F53E13"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tcPr>
          <w:p w14:paraId="065B23E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17D86A5"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77A36272"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204AF04"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8BB132F"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BDBA6AC"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149601F5"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59D5D5F1"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B7D5264"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1CED059"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461BB049"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2F46C51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9033A9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BEBF17A" w14:textId="77777777" w:rsidR="005D0AAB" w:rsidRPr="00457DFC" w:rsidRDefault="005D0AAB" w:rsidP="00BC7A0F">
            <w:pPr>
              <w:jc w:val="center"/>
              <w:rPr>
                <w:rFonts w:cstheme="minorHAnsi"/>
                <w:color w:val="000000"/>
                <w:lang w:eastAsia="en-CA"/>
              </w:rPr>
            </w:pPr>
          </w:p>
        </w:tc>
      </w:tr>
      <w:tr w:rsidR="005D0AAB" w:rsidRPr="00457DFC" w14:paraId="30076140"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7B65C592" w14:textId="77777777" w:rsidR="005D0AAB" w:rsidRPr="00457DFC" w:rsidRDefault="005D0AAB" w:rsidP="00BC7A0F">
            <w:pPr>
              <w:rPr>
                <w:rFonts w:cstheme="minorHAnsi"/>
                <w:color w:val="000000"/>
                <w:lang w:eastAsia="en-CA"/>
              </w:rPr>
            </w:pPr>
            <w:r w:rsidRPr="00457DFC">
              <w:rPr>
                <w:rFonts w:cstheme="minorHAnsi"/>
                <w:color w:val="000000"/>
                <w:lang w:eastAsia="en-CA"/>
              </w:rPr>
              <w:t>Client Check-in</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0A596BCD"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tcPr>
          <w:p w14:paraId="23895165"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60452D3"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4EEA5F43"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10557BC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A7A9DD2"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D0545ED"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1E585743"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3E1867BA"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95021DD"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222FE637"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229F9809"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tcPr>
          <w:p w14:paraId="5F9852C1"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1ABACDF"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213E364" w14:textId="77777777" w:rsidR="005D0AAB" w:rsidRPr="00457DFC" w:rsidRDefault="005D0AAB" w:rsidP="00BC7A0F">
            <w:pPr>
              <w:jc w:val="center"/>
              <w:rPr>
                <w:rFonts w:cstheme="minorHAnsi"/>
                <w:color w:val="000000"/>
                <w:lang w:eastAsia="en-CA"/>
              </w:rPr>
            </w:pPr>
          </w:p>
        </w:tc>
      </w:tr>
      <w:tr w:rsidR="005D0AAB" w:rsidRPr="00457DFC" w14:paraId="44F4093C"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262A99A3" w14:textId="77777777" w:rsidR="005D0AAB" w:rsidRPr="00457DFC" w:rsidRDefault="005D0AAB" w:rsidP="00BC7A0F">
            <w:pPr>
              <w:rPr>
                <w:rFonts w:cstheme="minorHAnsi"/>
                <w:color w:val="000000"/>
                <w:lang w:eastAsia="en-CA"/>
              </w:rPr>
            </w:pPr>
            <w:r w:rsidRPr="00457DFC">
              <w:rPr>
                <w:rFonts w:cstheme="minorHAnsi"/>
                <w:color w:val="000000"/>
                <w:lang w:eastAsia="en-CA"/>
              </w:rPr>
              <w:t>Sprint Planning</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4B54BD55"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tcPr>
          <w:p w14:paraId="0CF04BC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99812B1"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5A1204BD"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004CAAFE"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8488E12"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27EFA12"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4C4C48DB"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2593CE14"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tcPr>
          <w:p w14:paraId="3255AAE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B8A77BA"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2A1FCE33"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213633C6"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76D0414"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C42423D" w14:textId="77777777" w:rsidR="005D0AAB" w:rsidRPr="00457DFC" w:rsidRDefault="005D0AAB" w:rsidP="00BC7A0F">
            <w:pPr>
              <w:jc w:val="center"/>
              <w:rPr>
                <w:rFonts w:cstheme="minorHAnsi"/>
                <w:color w:val="000000"/>
                <w:lang w:eastAsia="en-CA"/>
              </w:rPr>
            </w:pPr>
          </w:p>
        </w:tc>
      </w:tr>
      <w:tr w:rsidR="005D0AAB" w:rsidRPr="00457DFC" w14:paraId="7E7D881A"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61130C00" w14:textId="77777777" w:rsidR="005D0AAB" w:rsidRPr="00457DFC" w:rsidRDefault="005D0AAB" w:rsidP="00BC7A0F">
            <w:pPr>
              <w:rPr>
                <w:rFonts w:cstheme="minorHAnsi"/>
                <w:color w:val="000000"/>
                <w:lang w:eastAsia="en-CA"/>
              </w:rPr>
            </w:pPr>
            <w:r w:rsidRPr="00457DFC">
              <w:rPr>
                <w:rFonts w:cstheme="minorHAnsi"/>
                <w:color w:val="000000"/>
                <w:lang w:eastAsia="en-CA"/>
              </w:rPr>
              <w:t>Scrum Meeting</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32C04799"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15878C21"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C1795C6"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7FD980DA"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63126AD"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36A5A1E0"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0B3FDEDA"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2C5507D2"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5519C6B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8E99354"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13C5DB7B"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2881A89F"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112E9250"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2AFC38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BED0248" w14:textId="77777777" w:rsidR="005D0AAB" w:rsidRPr="00457DFC" w:rsidRDefault="005D0AAB" w:rsidP="00BC7A0F">
            <w:pPr>
              <w:jc w:val="center"/>
              <w:rPr>
                <w:rFonts w:cstheme="minorHAnsi"/>
                <w:color w:val="000000"/>
                <w:lang w:eastAsia="en-CA"/>
              </w:rPr>
            </w:pPr>
          </w:p>
        </w:tc>
      </w:tr>
      <w:tr w:rsidR="005D0AAB" w:rsidRPr="00457DFC" w14:paraId="44F76189" w14:textId="77777777" w:rsidTr="5A0037A9">
        <w:trPr>
          <w:trHeight w:val="348"/>
        </w:trPr>
        <w:tc>
          <w:tcPr>
            <w:tcW w:w="2027" w:type="dxa"/>
            <w:tcBorders>
              <w:top w:val="nil"/>
              <w:left w:val="single" w:sz="8" w:space="0" w:color="auto"/>
              <w:bottom w:val="single" w:sz="8" w:space="0" w:color="auto"/>
              <w:right w:val="single" w:sz="8" w:space="0" w:color="auto"/>
            </w:tcBorders>
            <w:shd w:val="clear" w:color="auto" w:fill="auto"/>
            <w:vAlign w:val="center"/>
            <w:hideMark/>
          </w:tcPr>
          <w:p w14:paraId="30DB48B4" w14:textId="77777777" w:rsidR="005D0AAB" w:rsidRPr="00457DFC" w:rsidRDefault="005D0AAB" w:rsidP="00BC7A0F">
            <w:pPr>
              <w:rPr>
                <w:rFonts w:cstheme="minorHAnsi"/>
                <w:color w:val="000000"/>
                <w:lang w:eastAsia="en-CA"/>
              </w:rPr>
            </w:pPr>
            <w:r w:rsidRPr="00457DFC">
              <w:rPr>
                <w:rFonts w:cstheme="minorHAnsi"/>
                <w:color w:val="000000"/>
                <w:lang w:eastAsia="en-CA"/>
              </w:rPr>
              <w:t>Check-in</w:t>
            </w:r>
          </w:p>
        </w:tc>
        <w:tc>
          <w:tcPr>
            <w:tcW w:w="530" w:type="dxa"/>
            <w:tcBorders>
              <w:top w:val="single" w:sz="8" w:space="0" w:color="auto"/>
              <w:left w:val="nil"/>
              <w:bottom w:val="single" w:sz="8" w:space="0" w:color="auto"/>
              <w:right w:val="single" w:sz="8" w:space="0" w:color="auto"/>
            </w:tcBorders>
            <w:shd w:val="clear" w:color="auto" w:fill="auto"/>
            <w:vAlign w:val="center"/>
            <w:hideMark/>
          </w:tcPr>
          <w:p w14:paraId="6780F396" w14:textId="77777777" w:rsidR="005D0AAB" w:rsidRPr="00457DFC" w:rsidRDefault="005D0AAB" w:rsidP="00BC7A0F">
            <w:pPr>
              <w:jc w:val="center"/>
              <w:rPr>
                <w:rFonts w:cstheme="minorHAnsi"/>
                <w:color w:val="000000"/>
                <w:lang w:eastAsia="en-CA"/>
              </w:rPr>
            </w:pPr>
          </w:p>
        </w:tc>
        <w:tc>
          <w:tcPr>
            <w:tcW w:w="498" w:type="dxa"/>
            <w:tcBorders>
              <w:top w:val="single" w:sz="8" w:space="0" w:color="auto"/>
              <w:left w:val="nil"/>
              <w:bottom w:val="single" w:sz="8" w:space="0" w:color="auto"/>
              <w:right w:val="single" w:sz="8" w:space="0" w:color="auto"/>
            </w:tcBorders>
            <w:shd w:val="clear" w:color="auto" w:fill="auto"/>
            <w:vAlign w:val="center"/>
            <w:hideMark/>
          </w:tcPr>
          <w:p w14:paraId="590DA54C"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B8B2C59"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25314713"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6E805760"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CA4F5E9"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F7AC52E" w14:textId="77777777" w:rsidR="005D0AAB" w:rsidRPr="00457DFC" w:rsidRDefault="005D0AAB" w:rsidP="00BC7A0F">
            <w:pPr>
              <w:jc w:val="center"/>
              <w:rPr>
                <w:rFonts w:cstheme="minorHAnsi"/>
                <w:color w:val="000000"/>
                <w:lang w:eastAsia="en-CA"/>
              </w:rPr>
            </w:pPr>
          </w:p>
        </w:tc>
        <w:tc>
          <w:tcPr>
            <w:tcW w:w="332" w:type="dxa"/>
            <w:tcBorders>
              <w:top w:val="nil"/>
              <w:left w:val="nil"/>
              <w:right w:val="single" w:sz="8" w:space="0" w:color="auto"/>
            </w:tcBorders>
            <w:shd w:val="clear" w:color="auto" w:fill="auto"/>
            <w:vAlign w:val="center"/>
            <w:hideMark/>
          </w:tcPr>
          <w:p w14:paraId="53EB783C" w14:textId="77777777" w:rsidR="005D0AAB" w:rsidRPr="00457DFC" w:rsidRDefault="005D0AAB" w:rsidP="00BC7A0F">
            <w:pPr>
              <w:jc w:val="center"/>
              <w:rPr>
                <w:rFonts w:cstheme="minorHAnsi"/>
                <w:color w:val="000000"/>
                <w:lang w:eastAsia="en-CA"/>
              </w:rPr>
            </w:pPr>
          </w:p>
        </w:tc>
        <w:tc>
          <w:tcPr>
            <w:tcW w:w="531" w:type="dxa"/>
            <w:tcBorders>
              <w:top w:val="single" w:sz="8" w:space="0" w:color="auto"/>
              <w:left w:val="nil"/>
              <w:bottom w:val="single" w:sz="8" w:space="0" w:color="auto"/>
              <w:right w:val="single" w:sz="8" w:space="0" w:color="auto"/>
            </w:tcBorders>
            <w:shd w:val="clear" w:color="auto" w:fill="auto"/>
            <w:vAlign w:val="center"/>
            <w:hideMark/>
          </w:tcPr>
          <w:p w14:paraId="0B707FD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75E475F3"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588DE33D" w14:textId="77777777" w:rsidR="005D0AAB" w:rsidRPr="00457DFC" w:rsidRDefault="005D0AAB" w:rsidP="00BC7A0F">
            <w:pPr>
              <w:jc w:val="center"/>
              <w:rPr>
                <w:rFonts w:cstheme="minorHAnsi"/>
                <w:color w:val="000000"/>
                <w:lang w:eastAsia="en-CA"/>
              </w:rPr>
            </w:pP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56536DA8" w14:textId="77777777" w:rsidR="005D0AAB" w:rsidRPr="00457DFC" w:rsidRDefault="005D0AAB" w:rsidP="00BC7A0F">
            <w:pPr>
              <w:jc w:val="center"/>
              <w:rPr>
                <w:rFonts w:cstheme="minorHAnsi"/>
                <w:color w:val="000000"/>
                <w:lang w:eastAsia="en-CA"/>
              </w:rPr>
            </w:pPr>
          </w:p>
        </w:tc>
        <w:tc>
          <w:tcPr>
            <w:tcW w:w="513" w:type="dxa"/>
            <w:tcBorders>
              <w:top w:val="single" w:sz="8" w:space="0" w:color="auto"/>
              <w:left w:val="nil"/>
              <w:bottom w:val="single" w:sz="8" w:space="0" w:color="auto"/>
              <w:right w:val="single" w:sz="8" w:space="0" w:color="auto"/>
            </w:tcBorders>
            <w:shd w:val="clear" w:color="auto" w:fill="auto"/>
            <w:vAlign w:val="center"/>
            <w:hideMark/>
          </w:tcPr>
          <w:p w14:paraId="59A29F58" w14:textId="77777777" w:rsidR="005D0AAB" w:rsidRPr="00457DFC" w:rsidRDefault="005D0AAB" w:rsidP="00BC7A0F">
            <w:pPr>
              <w:jc w:val="center"/>
              <w:rPr>
                <w:rFonts w:cstheme="minorHAnsi"/>
                <w:color w:val="000000"/>
                <w:lang w:eastAsia="en-CA"/>
              </w:rPr>
            </w:pPr>
            <w:r w:rsidRPr="00457DFC">
              <w:rPr>
                <w:rFonts w:cstheme="minorHAnsi"/>
                <w:color w:val="000000"/>
                <w:lang w:eastAsia="en-CA"/>
              </w:rPr>
              <w:t>X</w:t>
            </w: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4EC7E097" w14:textId="77777777" w:rsidR="005D0AAB" w:rsidRPr="00457DFC" w:rsidRDefault="005D0AAB" w:rsidP="00BC7A0F">
            <w:pPr>
              <w:jc w:val="center"/>
              <w:rPr>
                <w:rFonts w:cstheme="minorHAnsi"/>
                <w:color w:val="000000"/>
                <w:lang w:eastAsia="en-CA"/>
              </w:rPr>
            </w:pPr>
          </w:p>
        </w:tc>
        <w:tc>
          <w:tcPr>
            <w:tcW w:w="499" w:type="dxa"/>
            <w:tcBorders>
              <w:top w:val="single" w:sz="8" w:space="0" w:color="auto"/>
              <w:left w:val="nil"/>
              <w:bottom w:val="single" w:sz="8" w:space="0" w:color="auto"/>
              <w:right w:val="single" w:sz="8" w:space="0" w:color="auto"/>
            </w:tcBorders>
            <w:shd w:val="clear" w:color="auto" w:fill="auto"/>
            <w:vAlign w:val="center"/>
            <w:hideMark/>
          </w:tcPr>
          <w:p w14:paraId="64FFD0BA" w14:textId="77777777" w:rsidR="005D0AAB" w:rsidRPr="00457DFC" w:rsidRDefault="005D0AAB" w:rsidP="00BC7A0F">
            <w:pPr>
              <w:jc w:val="center"/>
              <w:rPr>
                <w:rFonts w:cstheme="minorHAnsi"/>
                <w:color w:val="000000"/>
                <w:lang w:eastAsia="en-CA"/>
              </w:rPr>
            </w:pPr>
          </w:p>
        </w:tc>
      </w:tr>
    </w:tbl>
    <w:p w14:paraId="231962DC" w14:textId="6FCCD51A" w:rsidR="005D0AAB" w:rsidRPr="005D0AAB" w:rsidRDefault="005D0AAB" w:rsidP="5A0037A9">
      <w:pPr>
        <w:rPr>
          <w:lang w:val="en-US"/>
        </w:rPr>
      </w:pPr>
    </w:p>
    <w:p w14:paraId="6552F831" w14:textId="15A3378E" w:rsidR="005D0AAB" w:rsidRPr="005D0AAB" w:rsidRDefault="009AEB95" w:rsidP="005D0AAB">
      <w:pPr>
        <w:rPr>
          <w:lang w:val="en-US"/>
        </w:rPr>
      </w:pPr>
      <w:bookmarkStart w:id="2" w:name="_Int_EZRWkfni"/>
      <w:r w:rsidRPr="5A0037A9">
        <w:rPr>
          <w:lang w:val="en-US"/>
        </w:rPr>
        <w:t>In addition to documenting your general sprint plan, please list the software and environments you plan to use for the purposes of project management and communication.</w:t>
      </w:r>
      <w:bookmarkEnd w:id="2"/>
      <w:r w:rsidRPr="5A0037A9">
        <w:rPr>
          <w:lang w:val="en-US"/>
        </w:rPr>
        <w:t xml:space="preserve"> Explain why these decisions will ensure a productive team dynamic.</w:t>
      </w:r>
    </w:p>
    <w:p w14:paraId="5BC170B4" w14:textId="08656C2F" w:rsidR="0E934101" w:rsidRDefault="0E934101" w:rsidP="5A0037A9">
      <w:pPr>
        <w:pStyle w:val="Heading1"/>
        <w:rPr>
          <w:lang w:val="en-US"/>
        </w:rPr>
      </w:pPr>
      <w:r w:rsidRPr="5A0037A9">
        <w:rPr>
          <w:lang w:val="en-US"/>
        </w:rPr>
        <w:lastRenderedPageBreak/>
        <w:t>Skill Development and Learning Goals</w:t>
      </w:r>
    </w:p>
    <w:p w14:paraId="37E5A56D" w14:textId="6E99DD02" w:rsidR="744C49FD" w:rsidRDefault="744C49FD" w:rsidP="5E657FF6">
      <w:pPr>
        <w:rPr>
          <w:rFonts w:ascii="Calibri" w:eastAsia="Calibri" w:hAnsi="Calibri" w:cs="Calibri"/>
        </w:rPr>
      </w:pPr>
      <w:r w:rsidRPr="5E657FF6">
        <w:t xml:space="preserve">One of the objectives of Capstone is to ensure you have the skills to attain employment after graduation. To this end, each major Capstone report (Charter, Progress, Final) will require you to reflect on job-related skills that you are developing </w:t>
      </w:r>
      <w:r w:rsidR="005B754D" w:rsidRPr="5E657FF6">
        <w:t>through your</w:t>
      </w:r>
      <w:r w:rsidRPr="5E657FF6">
        <w:t xml:space="preserve"> project. You will begin this process in the Charter by reflecting on your current skills, the skills you want to develop, and </w:t>
      </w:r>
      <w:r w:rsidR="005B754D" w:rsidRPr="5E657FF6">
        <w:t>your skill-based goals</w:t>
      </w:r>
      <w:r w:rsidRPr="5E657FF6">
        <w:t xml:space="preserve">.  </w:t>
      </w:r>
    </w:p>
    <w:p w14:paraId="0C5184CE" w14:textId="0E6F5735" w:rsidR="005D0AAB" w:rsidRDefault="005D0AAB" w:rsidP="5A0037A9">
      <w:pPr>
        <w:pStyle w:val="Heading2"/>
        <w:rPr>
          <w:lang w:val="en-US"/>
        </w:rPr>
      </w:pPr>
      <w:r w:rsidRPr="4FDCB85E">
        <w:rPr>
          <w:lang w:val="en-US"/>
        </w:rPr>
        <w:t xml:space="preserve">Skills Inventory </w:t>
      </w:r>
    </w:p>
    <w:p w14:paraId="4946AEC4" w14:textId="2E259979" w:rsidR="44690854" w:rsidRDefault="44690854" w:rsidP="2544B18D">
      <w:pPr>
        <w:rPr>
          <w:lang w:val="en-US"/>
        </w:rPr>
      </w:pPr>
      <w:r w:rsidRPr="2544B18D">
        <w:rPr>
          <w:lang w:val="en-US"/>
        </w:rPr>
        <w:t>Create a Professional Skills Inventory Table for each t</w:t>
      </w:r>
      <w:r w:rsidR="00130DAD" w:rsidRPr="2544B18D">
        <w:rPr>
          <w:lang w:val="en-US"/>
        </w:rPr>
        <w:t>eam member</w:t>
      </w:r>
      <w:r w:rsidR="7FD385C6" w:rsidRPr="2544B18D">
        <w:rPr>
          <w:lang w:val="en-US"/>
        </w:rPr>
        <w:t xml:space="preserve"> like the one below. </w:t>
      </w:r>
    </w:p>
    <w:p w14:paraId="085107C1" w14:textId="4E7C5515" w:rsidR="526704B1" w:rsidRDefault="526704B1" w:rsidP="2544B18D">
      <w:pPr>
        <w:jc w:val="center"/>
        <w:rPr>
          <w:b/>
          <w:bCs/>
          <w:lang w:val="en-US"/>
        </w:rPr>
      </w:pPr>
      <w:r w:rsidRPr="2544B18D">
        <w:rPr>
          <w:b/>
          <w:bCs/>
          <w:lang w:val="en-US"/>
        </w:rPr>
        <w:t xml:space="preserve">Table </w:t>
      </w:r>
      <w:r w:rsidR="03DE1873" w:rsidRPr="2544B18D">
        <w:rPr>
          <w:b/>
          <w:bCs/>
          <w:lang w:val="en-US"/>
        </w:rPr>
        <w:t>[##]</w:t>
      </w:r>
      <w:r w:rsidRPr="2544B18D">
        <w:rPr>
          <w:b/>
          <w:bCs/>
          <w:lang w:val="en-US"/>
        </w:rPr>
        <w:t xml:space="preserve">: Professional Skills Inventory Assessment from </w:t>
      </w:r>
      <w:proofErr w:type="spellStart"/>
      <w:r w:rsidRPr="2544B18D">
        <w:rPr>
          <w:b/>
          <w:bCs/>
          <w:lang w:val="en-US"/>
        </w:rPr>
        <w:t>CamSTAR</w:t>
      </w:r>
      <w:proofErr w:type="spellEnd"/>
      <w:r w:rsidRPr="2544B18D">
        <w:rPr>
          <w:b/>
          <w:bCs/>
          <w:lang w:val="en-US"/>
        </w:rPr>
        <w:t xml:space="preserve"> </w:t>
      </w:r>
    </w:p>
    <w:tbl>
      <w:tblPr>
        <w:tblW w:w="0" w:type="auto"/>
        <w:jc w:val="center"/>
        <w:tblLayout w:type="fixed"/>
        <w:tblLook w:val="01E0" w:firstRow="1" w:lastRow="1" w:firstColumn="1" w:lastColumn="1" w:noHBand="0" w:noVBand="0"/>
      </w:tblPr>
      <w:tblGrid>
        <w:gridCol w:w="2235"/>
        <w:gridCol w:w="1365"/>
        <w:gridCol w:w="1455"/>
        <w:gridCol w:w="1735"/>
        <w:gridCol w:w="1560"/>
      </w:tblGrid>
      <w:tr w:rsidR="2544B18D" w14:paraId="25A338D3" w14:textId="77777777" w:rsidTr="2544B18D">
        <w:trPr>
          <w:trHeight w:val="70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1F3A9" w14:textId="240BB6F1" w:rsidR="2544B18D" w:rsidRDefault="2544B18D" w:rsidP="2544B18D">
            <w:pPr>
              <w:spacing w:before="94" w:after="0"/>
              <w:ind w:left="100" w:right="-20"/>
            </w:pPr>
            <w:r w:rsidRPr="2544B18D">
              <w:rPr>
                <w:rFonts w:ascii="Calibri" w:eastAsia="Calibri" w:hAnsi="Calibri" w:cs="Calibri"/>
                <w:b/>
                <w:bCs/>
                <w:sz w:val="24"/>
                <w:szCs w:val="24"/>
                <w:lang w:val="en-US"/>
              </w:rPr>
              <w:t>Competency</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3DCE6" w14:textId="1EBDFE9F" w:rsidR="2544B18D" w:rsidRDefault="2544B18D" w:rsidP="2544B18D">
            <w:pPr>
              <w:spacing w:before="94" w:after="0"/>
              <w:ind w:left="119" w:right="-20"/>
            </w:pPr>
            <w:r w:rsidRPr="2544B18D">
              <w:rPr>
                <w:rFonts w:ascii="Calibri" w:eastAsia="Calibri" w:hAnsi="Calibri" w:cs="Calibri"/>
                <w:b/>
                <w:bCs/>
                <w:sz w:val="24"/>
                <w:szCs w:val="24"/>
                <w:lang w:val="en-US"/>
              </w:rPr>
              <w:t>Beginning</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68536" w14:textId="64ED9F8D" w:rsidR="2544B18D" w:rsidRDefault="2544B18D" w:rsidP="2544B18D">
            <w:pPr>
              <w:spacing w:before="94" w:after="0"/>
              <w:ind w:left="149" w:right="-20"/>
            </w:pPr>
            <w:r w:rsidRPr="2544B18D">
              <w:rPr>
                <w:rFonts w:ascii="Calibri" w:eastAsia="Calibri" w:hAnsi="Calibri" w:cs="Calibri"/>
                <w:b/>
                <w:bCs/>
                <w:sz w:val="24"/>
                <w:szCs w:val="24"/>
                <w:lang w:val="en-US"/>
              </w:rPr>
              <w:t>Developing</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96840B" w14:textId="74B048A9" w:rsidR="2544B18D" w:rsidRDefault="2544B18D" w:rsidP="2544B18D">
            <w:pPr>
              <w:spacing w:before="94" w:after="0"/>
              <w:ind w:left="110" w:right="-20"/>
            </w:pPr>
            <w:r w:rsidRPr="2544B18D">
              <w:rPr>
                <w:rFonts w:ascii="Calibri" w:eastAsia="Calibri" w:hAnsi="Calibri" w:cs="Calibri"/>
                <w:b/>
                <w:bCs/>
                <w:sz w:val="24"/>
                <w:szCs w:val="24"/>
                <w:lang w:val="en-US"/>
              </w:rPr>
              <w:t>Accomplished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65EBCA" w14:textId="61001B9D" w:rsidR="2544B18D" w:rsidRDefault="2544B18D" w:rsidP="2544B18D">
            <w:pPr>
              <w:spacing w:before="94" w:after="0"/>
              <w:ind w:left="180" w:right="-20"/>
            </w:pPr>
            <w:r w:rsidRPr="2544B18D">
              <w:rPr>
                <w:rFonts w:ascii="Calibri" w:eastAsia="Calibri" w:hAnsi="Calibri" w:cs="Calibri"/>
                <w:b/>
                <w:bCs/>
                <w:sz w:val="24"/>
                <w:szCs w:val="24"/>
                <w:lang w:val="en-US"/>
              </w:rPr>
              <w:t>Exemplary</w:t>
            </w:r>
          </w:p>
        </w:tc>
      </w:tr>
      <w:tr w:rsidR="2544B18D" w14:paraId="1414EEDC" w14:textId="77777777" w:rsidTr="2544B18D">
        <w:trPr>
          <w:trHeight w:val="420"/>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7E45F4" w14:textId="7606401C" w:rsidR="2544B18D" w:rsidRDefault="2544B18D" w:rsidP="2544B18D">
            <w:pPr>
              <w:spacing w:before="96" w:after="0" w:line="235" w:lineRule="auto"/>
              <w:ind w:left="100" w:right="272"/>
            </w:pPr>
            <w:r w:rsidRPr="2544B18D">
              <w:rPr>
                <w:rFonts w:ascii="Calibri" w:eastAsia="Calibri" w:hAnsi="Calibri" w:cs="Calibri"/>
                <w:sz w:val="24"/>
                <w:szCs w:val="24"/>
                <w:lang w:val="en-US"/>
              </w:rPr>
              <w:t>Initiative</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5CD293" w14:textId="5DDD6636"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2D31AE" w14:textId="3854014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2FC6C0" w14:textId="7A6CB4DD"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A01EF8" w14:textId="0C7B1338"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33DAD605" w14:textId="77777777" w:rsidTr="2544B18D">
        <w:trPr>
          <w:trHeight w:val="40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5AF36C" w14:textId="2AB6994D" w:rsidR="2544B18D" w:rsidRDefault="2544B18D" w:rsidP="2544B18D">
            <w:pPr>
              <w:spacing w:before="96" w:after="0" w:line="235" w:lineRule="auto"/>
              <w:ind w:left="100" w:right="272"/>
            </w:pPr>
            <w:r w:rsidRPr="2544B18D">
              <w:rPr>
                <w:rFonts w:ascii="Calibri" w:eastAsia="Calibri" w:hAnsi="Calibri" w:cs="Calibri"/>
                <w:sz w:val="24"/>
                <w:szCs w:val="24"/>
                <w:lang w:val="en-US"/>
              </w:rPr>
              <w:t>Responsibility</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609F38" w14:textId="3E4C90D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901207" w14:textId="0BB3BB4E"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852BA2" w14:textId="22BC898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086CEA" w14:textId="44FDE856"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2CE0625A"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27D7B" w14:textId="3DD3B86E" w:rsidR="2544B18D" w:rsidRDefault="2544B18D" w:rsidP="2544B18D">
            <w:pPr>
              <w:spacing w:before="93" w:after="0"/>
              <w:ind w:left="100" w:right="-20"/>
            </w:pPr>
            <w:r w:rsidRPr="2544B18D">
              <w:rPr>
                <w:rFonts w:ascii="Calibri" w:eastAsia="Calibri" w:hAnsi="Calibri" w:cs="Calibri"/>
                <w:sz w:val="24"/>
                <w:szCs w:val="24"/>
                <w:lang w:val="en-US"/>
              </w:rPr>
              <w:t>Leadership</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37CF15" w14:textId="1F303129"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1B9F08" w14:textId="03A50EEA"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73A6D3" w14:textId="32A6001C"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826ABA" w14:textId="2C61652E"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7FF4BE08"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06551" w14:textId="0CE4E085" w:rsidR="2544B18D" w:rsidRDefault="2544B18D" w:rsidP="2544B18D">
            <w:pPr>
              <w:spacing w:before="93" w:after="0"/>
              <w:ind w:left="100" w:right="-20"/>
            </w:pPr>
            <w:r w:rsidRPr="2544B18D">
              <w:rPr>
                <w:rFonts w:ascii="Calibri" w:eastAsia="Calibri" w:hAnsi="Calibri" w:cs="Calibri"/>
                <w:sz w:val="24"/>
                <w:szCs w:val="24"/>
                <w:lang w:val="en-US"/>
              </w:rPr>
              <w:t>Teamwork</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7A593C" w14:textId="35DA3E54"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37A0C4" w14:textId="7B6E2EEC"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A5F8C1" w14:textId="79180EA1"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062E7" w14:textId="55C5B6FE"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097534B5"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98BEDC" w14:textId="22D62920" w:rsidR="2544B18D" w:rsidRDefault="2544B18D" w:rsidP="2544B18D">
            <w:pPr>
              <w:spacing w:before="93" w:after="0"/>
              <w:ind w:left="100" w:right="-20"/>
            </w:pPr>
            <w:r w:rsidRPr="2544B18D">
              <w:rPr>
                <w:rFonts w:ascii="Calibri" w:eastAsia="Calibri" w:hAnsi="Calibri" w:cs="Calibri"/>
                <w:sz w:val="24"/>
                <w:szCs w:val="24"/>
                <w:lang w:val="en-US"/>
              </w:rPr>
              <w:t xml:space="preserve">Conflict Management </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918284" w14:textId="7A45CAA7"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271409" w14:textId="7AEC287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3C0D6" w14:textId="6E7691FD"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4C4DBC" w14:textId="12ACFCCC"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5A452F59"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F82DD" w14:textId="47664609" w:rsidR="2544B18D" w:rsidRDefault="2544B18D" w:rsidP="2544B18D">
            <w:pPr>
              <w:spacing w:before="93" w:after="0"/>
              <w:ind w:left="100" w:right="-20"/>
            </w:pPr>
            <w:r w:rsidRPr="2544B18D">
              <w:rPr>
                <w:rFonts w:ascii="Calibri" w:eastAsia="Calibri" w:hAnsi="Calibri" w:cs="Calibri"/>
                <w:sz w:val="24"/>
                <w:szCs w:val="24"/>
                <w:lang w:val="en-US"/>
              </w:rPr>
              <w:t>Written Communication</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AA706F" w14:textId="0BF903C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52A0E3" w14:textId="34D2CB58"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BA7374" w14:textId="7954BCEE"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53D7FE" w14:textId="154895F4"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04B830B0"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2DBA8" w14:textId="73370760" w:rsidR="2544B18D" w:rsidRDefault="2544B18D" w:rsidP="2544B18D">
            <w:pPr>
              <w:spacing w:before="93" w:after="0"/>
              <w:ind w:left="100" w:right="-20"/>
            </w:pPr>
            <w:r w:rsidRPr="2544B18D">
              <w:rPr>
                <w:rFonts w:ascii="Calibri" w:eastAsia="Calibri" w:hAnsi="Calibri" w:cs="Calibri"/>
                <w:sz w:val="24"/>
                <w:szCs w:val="24"/>
                <w:lang w:val="en-US"/>
              </w:rPr>
              <w:t>Oral Communication</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836DB" w14:textId="747623AA"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3775C4" w14:textId="05B60167"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70B52F" w14:textId="39D0CBB8"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B0A52B" w14:textId="1CFBCE8D"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008048BD"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801B81" w14:textId="33BA43F3" w:rsidR="2544B18D" w:rsidRDefault="2544B18D" w:rsidP="2544B18D">
            <w:pPr>
              <w:spacing w:before="93" w:after="0"/>
              <w:ind w:left="100" w:right="-20"/>
            </w:pPr>
            <w:r w:rsidRPr="2544B18D">
              <w:rPr>
                <w:rFonts w:ascii="Calibri" w:eastAsia="Calibri" w:hAnsi="Calibri" w:cs="Calibri"/>
                <w:sz w:val="24"/>
                <w:szCs w:val="24"/>
                <w:lang w:val="en-US"/>
              </w:rPr>
              <w:t>Decision Making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EBE4A7" w14:textId="492E757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4E8EAA" w14:textId="20D9B190"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F9EEC" w14:textId="53025F74"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995A10" w14:textId="78437313"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0A738A1D"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14441" w14:textId="1F8D4554" w:rsidR="2544B18D" w:rsidRDefault="2544B18D" w:rsidP="2544B18D">
            <w:pPr>
              <w:spacing w:before="93" w:after="0"/>
              <w:ind w:left="100" w:right="-20"/>
            </w:pPr>
            <w:r w:rsidRPr="2544B18D">
              <w:rPr>
                <w:rFonts w:ascii="Calibri" w:eastAsia="Calibri" w:hAnsi="Calibri" w:cs="Calibri"/>
                <w:sz w:val="24"/>
                <w:szCs w:val="24"/>
                <w:lang w:val="en-US"/>
              </w:rPr>
              <w:t>Problem-Solving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7CEFB3" w14:textId="6247D3E3"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DCE8F9" w14:textId="44AE88BB"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400C52" w14:textId="57F36BEB"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9817B3" w14:textId="22AADABC"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r w:rsidR="2544B18D" w14:paraId="37AA887B" w14:textId="77777777" w:rsidTr="2544B18D">
        <w:trPr>
          <w:trHeight w:val="465"/>
          <w:jc w:val="center"/>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84436" w14:textId="47E03BE8" w:rsidR="2544B18D" w:rsidRDefault="2544B18D" w:rsidP="2544B18D">
            <w:pPr>
              <w:spacing w:before="93" w:after="0"/>
              <w:ind w:left="100" w:right="-20"/>
            </w:pPr>
            <w:r w:rsidRPr="2544B18D">
              <w:rPr>
                <w:rFonts w:ascii="Calibri" w:eastAsia="Calibri" w:hAnsi="Calibri" w:cs="Calibri"/>
                <w:sz w:val="24"/>
                <w:szCs w:val="24"/>
                <w:lang w:val="en-US"/>
              </w:rPr>
              <w:t>Critical Thinking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CD2874" w14:textId="33CEC529"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617C30" w14:textId="784A9BFF"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7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1D4284" w14:textId="6F6B38DA"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2CA360" w14:textId="142B23FB" w:rsidR="2544B18D" w:rsidRDefault="2544B18D" w:rsidP="2544B18D">
            <w:pPr>
              <w:spacing w:after="0"/>
              <w:ind w:left="-20" w:right="-20"/>
              <w:jc w:val="center"/>
            </w:pPr>
            <w:r w:rsidRPr="2544B18D">
              <w:rPr>
                <w:rFonts w:ascii="Calibri" w:eastAsia="Calibri" w:hAnsi="Calibri" w:cs="Calibri"/>
                <w:sz w:val="18"/>
                <w:szCs w:val="18"/>
                <w:lang w:val="en-US"/>
              </w:rPr>
              <w:t xml:space="preserve"> </w:t>
            </w:r>
          </w:p>
        </w:tc>
      </w:tr>
    </w:tbl>
    <w:p w14:paraId="6E6A9A1E" w14:textId="5223D8F8" w:rsidR="2544B18D" w:rsidRDefault="2544B18D" w:rsidP="2544B18D">
      <w:pPr>
        <w:rPr>
          <w:lang w:val="en-US"/>
        </w:rPr>
      </w:pPr>
    </w:p>
    <w:p w14:paraId="2E608A36" w14:textId="36333BA6" w:rsidR="005D0AAB" w:rsidRDefault="005D0AAB" w:rsidP="5A0037A9">
      <w:pPr>
        <w:pStyle w:val="Heading2"/>
        <w:rPr>
          <w:lang w:val="en-US"/>
        </w:rPr>
      </w:pPr>
      <w:r w:rsidRPr="5A0037A9">
        <w:rPr>
          <w:lang w:val="en-US"/>
        </w:rPr>
        <w:t>Learning Goals</w:t>
      </w:r>
    </w:p>
    <w:p w14:paraId="6D124938" w14:textId="5EB35052" w:rsidR="00130DAD" w:rsidRDefault="00130DAD" w:rsidP="2544B18D">
      <w:pPr>
        <w:rPr>
          <w:lang w:val="en-US"/>
        </w:rPr>
      </w:pPr>
      <w:r w:rsidRPr="0F6A8150">
        <w:rPr>
          <w:lang w:val="en-US"/>
        </w:rPr>
        <w:t xml:space="preserve">Include a section for each team member that </w:t>
      </w:r>
      <w:r w:rsidR="65C54A23" w:rsidRPr="0F6A8150">
        <w:rPr>
          <w:lang w:val="en-US"/>
        </w:rPr>
        <w:t xml:space="preserve">describes </w:t>
      </w:r>
      <w:r w:rsidR="65C54A23" w:rsidRPr="0F6A8150">
        <w:rPr>
          <w:u w:val="single"/>
          <w:lang w:val="en-US"/>
          <w:rPrChange w:id="3" w:author="Thomas Nienhuis" w:date="2024-01-24T22:41:00Z">
            <w:rPr>
              <w:lang w:val="en-US"/>
            </w:rPr>
          </w:rPrChange>
        </w:rPr>
        <w:t>two</w:t>
      </w:r>
      <w:r w:rsidR="65C54A23" w:rsidRPr="0F6A8150">
        <w:rPr>
          <w:lang w:val="en-US"/>
        </w:rPr>
        <w:t xml:space="preserve"> learning goals</w:t>
      </w:r>
      <w:r w:rsidR="5FE2E5E1" w:rsidRPr="0F6A8150">
        <w:rPr>
          <w:lang w:val="en-US"/>
        </w:rPr>
        <w:t xml:space="preserve"> they hope to develop over the course of the Capstone project</w:t>
      </w:r>
      <w:r w:rsidR="0073155A" w:rsidRPr="0F6A8150">
        <w:rPr>
          <w:lang w:val="en-US"/>
        </w:rPr>
        <w:t>:</w:t>
      </w:r>
    </w:p>
    <w:p w14:paraId="21C97FA2" w14:textId="12E33DFF" w:rsidR="00130DAD" w:rsidRDefault="2F23FAEB" w:rsidP="00130DAD">
      <w:pPr>
        <w:pStyle w:val="ListParagraph"/>
        <w:numPr>
          <w:ilvl w:val="0"/>
          <w:numId w:val="2"/>
        </w:numPr>
        <w:rPr>
          <w:lang w:val="en-US"/>
        </w:rPr>
      </w:pPr>
      <w:r w:rsidRPr="0F6A8150">
        <w:rPr>
          <w:lang w:val="en-US"/>
        </w:rPr>
        <w:t>You must choose one soft skill and one technical still</w:t>
      </w:r>
      <w:r w:rsidR="048A4031" w:rsidRPr="0F6A8150">
        <w:rPr>
          <w:lang w:val="en-US"/>
        </w:rPr>
        <w:t>.</w:t>
      </w:r>
    </w:p>
    <w:p w14:paraId="668431D5" w14:textId="3C3D9CA3" w:rsidR="00130DAD" w:rsidRDefault="048A4031" w:rsidP="00130DAD">
      <w:pPr>
        <w:pStyle w:val="ListParagraph"/>
        <w:numPr>
          <w:ilvl w:val="0"/>
          <w:numId w:val="2"/>
        </w:numPr>
        <w:rPr>
          <w:lang w:val="en-US"/>
        </w:rPr>
      </w:pPr>
      <w:r w:rsidRPr="67D25693">
        <w:rPr>
          <w:lang w:val="en-US"/>
        </w:rPr>
        <w:t xml:space="preserve">Skills must be selected from the </w:t>
      </w:r>
      <w:ins w:id="4" w:author="Thomas Nienhuis" w:date="2024-01-24T22:51:00Z">
        <w:r w:rsidR="0073155A">
          <w:fldChar w:fldCharType="begin"/>
        </w:r>
        <w:r w:rsidR="0073155A">
          <w:instrText xml:space="preserve">HYPERLINK "https://camstar.camosun.ca/lessons/2-3-understanding-professional-skills-behaviours/" </w:instrText>
        </w:r>
        <w:r w:rsidR="0073155A">
          <w:fldChar w:fldCharType="separate"/>
        </w:r>
      </w:ins>
      <w:r w:rsidRPr="67D25693">
        <w:rPr>
          <w:rStyle w:val="Hyperlink"/>
          <w:lang w:val="en-US"/>
        </w:rPr>
        <w:t>list in the CAMSTAR module</w:t>
      </w:r>
      <w:ins w:id="5" w:author="Thomas Nienhuis" w:date="2024-01-24T22:51:00Z">
        <w:r w:rsidR="0073155A">
          <w:fldChar w:fldCharType="end"/>
        </w:r>
      </w:ins>
      <w:r w:rsidRPr="67D25693">
        <w:rPr>
          <w:lang w:val="en-US"/>
        </w:rPr>
        <w:t xml:space="preserve">. </w:t>
      </w:r>
    </w:p>
    <w:p w14:paraId="30941FE0" w14:textId="7596B067" w:rsidR="00130DAD" w:rsidRDefault="2A85E1BD" w:rsidP="00130DAD">
      <w:pPr>
        <w:pStyle w:val="ListParagraph"/>
        <w:numPr>
          <w:ilvl w:val="0"/>
          <w:numId w:val="2"/>
        </w:numPr>
        <w:rPr>
          <w:lang w:val="en-US"/>
        </w:rPr>
      </w:pPr>
      <w:r w:rsidRPr="0F6A8150">
        <w:rPr>
          <w:lang w:val="en-US"/>
        </w:rPr>
        <w:t>Provide a</w:t>
      </w:r>
      <w:r w:rsidR="6FE6EE7C" w:rsidRPr="0F6A8150">
        <w:rPr>
          <w:lang w:val="en-US"/>
        </w:rPr>
        <w:t xml:space="preserve"> </w:t>
      </w:r>
      <w:r w:rsidR="00130DAD" w:rsidRPr="0F6A8150">
        <w:rPr>
          <w:lang w:val="en-US"/>
        </w:rPr>
        <w:t xml:space="preserve">SMART goal for honing </w:t>
      </w:r>
      <w:r w:rsidR="58009BEC" w:rsidRPr="0F6A8150">
        <w:rPr>
          <w:lang w:val="en-US"/>
        </w:rPr>
        <w:t>each</w:t>
      </w:r>
      <w:r w:rsidR="00130DAD" w:rsidRPr="0F6A8150">
        <w:rPr>
          <w:lang w:val="en-US"/>
        </w:rPr>
        <w:t xml:space="preserve"> skill</w:t>
      </w:r>
      <w:r w:rsidR="4EFAFBB3" w:rsidRPr="0F6A8150">
        <w:rPr>
          <w:lang w:val="en-US"/>
        </w:rPr>
        <w:t>.</w:t>
      </w:r>
      <w:r w:rsidR="00130DAD" w:rsidRPr="0F6A8150">
        <w:rPr>
          <w:lang w:val="en-US"/>
        </w:rPr>
        <w:t xml:space="preserve"> </w:t>
      </w:r>
    </w:p>
    <w:p w14:paraId="4349204D" w14:textId="12B251B4" w:rsidR="00130DAD" w:rsidRDefault="096073AE" w:rsidP="00130DAD">
      <w:pPr>
        <w:pStyle w:val="ListParagraph"/>
        <w:numPr>
          <w:ilvl w:val="0"/>
          <w:numId w:val="2"/>
        </w:numPr>
        <w:rPr>
          <w:lang w:val="en-US"/>
        </w:rPr>
      </w:pPr>
      <w:r w:rsidRPr="0F6A8150">
        <w:rPr>
          <w:lang w:val="en-US"/>
        </w:rPr>
        <w:t xml:space="preserve">Offer </w:t>
      </w:r>
      <w:r w:rsidR="0E53212E" w:rsidRPr="0F6A8150">
        <w:rPr>
          <w:lang w:val="en-US"/>
        </w:rPr>
        <w:t>a</w:t>
      </w:r>
      <w:r w:rsidR="00130DAD" w:rsidRPr="0F6A8150">
        <w:rPr>
          <w:lang w:val="en-US"/>
        </w:rPr>
        <w:t xml:space="preserve"> reason why these goals are important for </w:t>
      </w:r>
      <w:r w:rsidR="640ECD93" w:rsidRPr="0F6A8150">
        <w:rPr>
          <w:lang w:val="en-US"/>
        </w:rPr>
        <w:t>your</w:t>
      </w:r>
      <w:r w:rsidR="00130DAD" w:rsidRPr="0F6A8150">
        <w:rPr>
          <w:lang w:val="en-US"/>
        </w:rPr>
        <w:t xml:space="preserve"> future career</w:t>
      </w:r>
      <w:r w:rsidR="0073155A" w:rsidRPr="0F6A8150">
        <w:rPr>
          <w:lang w:val="en-US"/>
        </w:rPr>
        <w:t>.</w:t>
      </w:r>
    </w:p>
    <w:p w14:paraId="32E81BF7" w14:textId="778A7255" w:rsidR="67D25693" w:rsidRDefault="67D25693" w:rsidP="67D25693">
      <w:pPr>
        <w:rPr>
          <w:lang w:val="en-US"/>
        </w:rPr>
      </w:pPr>
    </w:p>
    <w:p w14:paraId="3764F732" w14:textId="47A7F4C7" w:rsidR="67D25693" w:rsidRDefault="67D25693" w:rsidP="67D25693">
      <w:pPr>
        <w:rPr>
          <w:lang w:val="en-US"/>
        </w:rPr>
      </w:pPr>
    </w:p>
    <w:p w14:paraId="24952131" w14:textId="2F96B81C" w:rsidR="00D37C94" w:rsidRDefault="00D37C94" w:rsidP="5A0037A9">
      <w:pPr>
        <w:pStyle w:val="Heading1"/>
        <w:rPr>
          <w:lang w:val="en-US"/>
        </w:rPr>
      </w:pPr>
      <w:r w:rsidRPr="5A0037A9">
        <w:rPr>
          <w:lang w:val="en-US"/>
        </w:rPr>
        <w:lastRenderedPageBreak/>
        <w:t>Success Criteria</w:t>
      </w:r>
    </w:p>
    <w:p w14:paraId="4421C54A" w14:textId="6BEFAE7B" w:rsidR="00D37C94" w:rsidRDefault="00D37C94" w:rsidP="5A0037A9">
      <w:pPr>
        <w:pStyle w:val="Heading2"/>
        <w:rPr>
          <w:lang w:val="en-US"/>
        </w:rPr>
      </w:pPr>
      <w:r w:rsidRPr="5A0037A9">
        <w:rPr>
          <w:lang w:val="en-US"/>
        </w:rPr>
        <w:t xml:space="preserve">Team </w:t>
      </w:r>
    </w:p>
    <w:p w14:paraId="65059C1E" w14:textId="183AB7A1" w:rsidR="00D37C94" w:rsidRDefault="00D37C94" w:rsidP="5A0037A9">
      <w:pPr>
        <w:rPr>
          <w:lang w:val="en-US"/>
        </w:rPr>
      </w:pPr>
      <w:r w:rsidRPr="5A0037A9">
        <w:rPr>
          <w:lang w:val="en-US"/>
        </w:rPr>
        <w:t>What</w:t>
      </w:r>
      <w:r w:rsidR="3B7B8FF4" w:rsidRPr="5A0037A9">
        <w:rPr>
          <w:lang w:val="en-US"/>
        </w:rPr>
        <w:t xml:space="preserve"> criteria will your team use to determine whether</w:t>
      </w:r>
      <w:r w:rsidRPr="5A0037A9">
        <w:rPr>
          <w:lang w:val="en-US"/>
        </w:rPr>
        <w:t xml:space="preserve"> the time and energy you put into this term (not just the delivered project) </w:t>
      </w:r>
      <w:r w:rsidR="5CAD4F7D" w:rsidRPr="5A0037A9">
        <w:rPr>
          <w:lang w:val="en-US"/>
        </w:rPr>
        <w:t>has been well spent and meaningful</w:t>
      </w:r>
      <w:r w:rsidRPr="5A0037A9">
        <w:rPr>
          <w:lang w:val="en-US"/>
        </w:rPr>
        <w:t xml:space="preserve">? </w:t>
      </w:r>
    </w:p>
    <w:p w14:paraId="19C04613" w14:textId="1391C2D1" w:rsidR="00D37C94" w:rsidRDefault="00D37C94" w:rsidP="5A0037A9">
      <w:pPr>
        <w:pStyle w:val="Heading2"/>
        <w:rPr>
          <w:lang w:val="en-US"/>
        </w:rPr>
      </w:pPr>
      <w:r w:rsidRPr="5A0037A9">
        <w:rPr>
          <w:lang w:val="en-US"/>
        </w:rPr>
        <w:t xml:space="preserve">Client </w:t>
      </w:r>
    </w:p>
    <w:p w14:paraId="41037368" w14:textId="76384833" w:rsidR="00D37C94" w:rsidRDefault="00D37C94" w:rsidP="5A0037A9">
      <w:pPr>
        <w:rPr>
          <w:lang w:val="en-US"/>
        </w:rPr>
      </w:pPr>
      <w:r w:rsidRPr="17AAD5BC">
        <w:rPr>
          <w:lang w:val="en-US"/>
        </w:rPr>
        <w:t xml:space="preserve">What </w:t>
      </w:r>
      <w:r w:rsidR="30191B22" w:rsidRPr="17AAD5BC">
        <w:rPr>
          <w:lang w:val="en-US"/>
        </w:rPr>
        <w:t>does your client need to consider this project a success?</w:t>
      </w:r>
      <w:r w:rsidRPr="17AAD5BC">
        <w:rPr>
          <w:lang w:val="en-US"/>
        </w:rPr>
        <w:t xml:space="preserve"> </w:t>
      </w:r>
    </w:p>
    <w:p w14:paraId="1ECAD0AD" w14:textId="2A1D0FD7" w:rsidR="00E8236C" w:rsidRDefault="00D77E7F" w:rsidP="5A0037A9">
      <w:pPr>
        <w:pStyle w:val="Heading1"/>
        <w:rPr>
          <w:lang w:val="en-US"/>
        </w:rPr>
      </w:pPr>
      <w:r w:rsidRPr="67D25693">
        <w:rPr>
          <w:lang w:val="en-US"/>
        </w:rPr>
        <w:t>Milestone</w:t>
      </w:r>
      <w:r w:rsidR="7249C132" w:rsidRPr="67D25693">
        <w:rPr>
          <w:lang w:val="en-US"/>
        </w:rPr>
        <w:t xml:space="preserve"> Summary</w:t>
      </w:r>
      <w:r w:rsidRPr="67D25693">
        <w:rPr>
          <w:lang w:val="en-US"/>
        </w:rPr>
        <w:t xml:space="preserve"> </w:t>
      </w:r>
    </w:p>
    <w:p w14:paraId="22393ABE" w14:textId="11FBF344" w:rsidR="505CF4B7" w:rsidRDefault="505CF4B7" w:rsidP="67D25693">
      <w:pPr>
        <w:rPr>
          <w:lang w:val="en-US"/>
        </w:rPr>
      </w:pPr>
      <w:r w:rsidRPr="67D25693">
        <w:rPr>
          <w:lang w:val="en-US"/>
        </w:rPr>
        <w:t>Fill out the table below so that all major milestones in your project are included. Ensure your target dates are accurate and reasonable.</w:t>
      </w:r>
    </w:p>
    <w:p w14:paraId="37E812D2" w14:textId="3EF39B27" w:rsidR="1BD0F12D" w:rsidRDefault="1BD0F12D" w:rsidP="2544B18D">
      <w:pPr>
        <w:jc w:val="center"/>
        <w:rPr>
          <w:b/>
          <w:bCs/>
          <w:lang w:val="en-US"/>
        </w:rPr>
      </w:pPr>
      <w:r w:rsidRPr="4FDCB85E">
        <w:rPr>
          <w:b/>
          <w:bCs/>
          <w:lang w:val="en-US"/>
        </w:rPr>
        <w:t>Table [##]: Project Milestones</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D77E7F" w:rsidRPr="00457DFC" w14:paraId="4C3F35E2" w14:textId="77777777" w:rsidTr="0F6A8150">
        <w:tc>
          <w:tcPr>
            <w:tcW w:w="6120" w:type="dxa"/>
            <w:shd w:val="clear" w:color="auto" w:fill="DEEAF6" w:themeFill="accent5" w:themeFillTint="33"/>
            <w:vAlign w:val="center"/>
          </w:tcPr>
          <w:p w14:paraId="7C799C5B" w14:textId="77777777" w:rsidR="00D77E7F" w:rsidRPr="00457DFC" w:rsidRDefault="00D77E7F" w:rsidP="00BC7A0F">
            <w:pPr>
              <w:pStyle w:val="Header"/>
              <w:keepNext/>
              <w:numPr>
                <w:ilvl w:val="12"/>
                <w:numId w:val="0"/>
              </w:numPr>
              <w:tabs>
                <w:tab w:val="clear" w:pos="4320"/>
                <w:tab w:val="clear" w:pos="8640"/>
              </w:tabs>
              <w:spacing w:before="60" w:after="60"/>
              <w:jc w:val="center"/>
              <w:rPr>
                <w:rFonts w:asciiTheme="minorHAnsi" w:hAnsiTheme="minorHAnsi" w:cstheme="minorHAnsi"/>
                <w:b/>
                <w:sz w:val="26"/>
                <w:szCs w:val="26"/>
              </w:rPr>
            </w:pPr>
            <w:r w:rsidRPr="00457DFC">
              <w:rPr>
                <w:rFonts w:asciiTheme="minorHAnsi" w:hAnsiTheme="minorHAnsi" w:cstheme="minorHAnsi"/>
                <w:b/>
                <w:sz w:val="26"/>
                <w:szCs w:val="26"/>
              </w:rPr>
              <w:t>Project Milestone</w:t>
            </w:r>
          </w:p>
        </w:tc>
        <w:tc>
          <w:tcPr>
            <w:tcW w:w="2070" w:type="dxa"/>
            <w:shd w:val="clear" w:color="auto" w:fill="DEEAF6" w:themeFill="accent5" w:themeFillTint="33"/>
          </w:tcPr>
          <w:p w14:paraId="607038C8" w14:textId="77777777" w:rsidR="00D77E7F" w:rsidRPr="00457DFC" w:rsidRDefault="00D77E7F" w:rsidP="00BC7A0F">
            <w:pPr>
              <w:pStyle w:val="Header"/>
              <w:keepNext/>
              <w:numPr>
                <w:ilvl w:val="12"/>
                <w:numId w:val="0"/>
              </w:numPr>
              <w:tabs>
                <w:tab w:val="clear" w:pos="4320"/>
                <w:tab w:val="clear" w:pos="8640"/>
              </w:tabs>
              <w:spacing w:before="60" w:after="60"/>
              <w:jc w:val="center"/>
              <w:rPr>
                <w:rFonts w:asciiTheme="minorHAnsi" w:hAnsiTheme="minorHAnsi" w:cstheme="minorHAnsi"/>
                <w:b/>
                <w:sz w:val="26"/>
                <w:szCs w:val="26"/>
              </w:rPr>
            </w:pPr>
            <w:r w:rsidRPr="00457DFC">
              <w:rPr>
                <w:rFonts w:asciiTheme="minorHAnsi" w:hAnsiTheme="minorHAnsi" w:cstheme="minorHAnsi"/>
                <w:b/>
                <w:sz w:val="26"/>
                <w:szCs w:val="26"/>
              </w:rPr>
              <w:t>Target Date (mm/dd/</w:t>
            </w:r>
            <w:proofErr w:type="spellStart"/>
            <w:r w:rsidRPr="00457DFC">
              <w:rPr>
                <w:rFonts w:asciiTheme="minorHAnsi" w:hAnsiTheme="minorHAnsi" w:cstheme="minorHAnsi"/>
                <w:b/>
                <w:sz w:val="26"/>
                <w:szCs w:val="26"/>
              </w:rPr>
              <w:t>yyyy</w:t>
            </w:r>
            <w:proofErr w:type="spellEnd"/>
            <w:r w:rsidRPr="00457DFC">
              <w:rPr>
                <w:rFonts w:asciiTheme="minorHAnsi" w:hAnsiTheme="minorHAnsi" w:cstheme="minorHAnsi"/>
                <w:b/>
                <w:sz w:val="26"/>
                <w:szCs w:val="26"/>
              </w:rPr>
              <w:t>)</w:t>
            </w:r>
          </w:p>
        </w:tc>
      </w:tr>
      <w:tr w:rsidR="00D77E7F" w:rsidRPr="00457DFC" w14:paraId="1C98E6E7" w14:textId="77777777" w:rsidTr="0F6A8150">
        <w:tc>
          <w:tcPr>
            <w:tcW w:w="6120" w:type="dxa"/>
            <w:tcBorders>
              <w:bottom w:val="dotted" w:sz="4" w:space="0" w:color="auto"/>
            </w:tcBorders>
          </w:tcPr>
          <w:p w14:paraId="30030827" w14:textId="77777777" w:rsidR="00D77E7F" w:rsidRPr="00457DFC" w:rsidRDefault="00D77E7F" w:rsidP="00D77E7F">
            <w:pPr>
              <w:pStyle w:val="Header"/>
              <w:keepNext/>
              <w:numPr>
                <w:ilvl w:val="0"/>
                <w:numId w:val="1"/>
              </w:numPr>
              <w:tabs>
                <w:tab w:val="clear" w:pos="4320"/>
                <w:tab w:val="clear" w:pos="8640"/>
                <w:tab w:val="left" w:pos="360"/>
              </w:tabs>
              <w:spacing w:before="60" w:after="60"/>
              <w:rPr>
                <w:rFonts w:asciiTheme="minorHAnsi" w:hAnsiTheme="minorHAnsi" w:cstheme="minorHAnsi"/>
                <w:sz w:val="24"/>
                <w:szCs w:val="26"/>
              </w:rPr>
            </w:pPr>
            <w:r w:rsidRPr="0F6A8150">
              <w:rPr>
                <w:rFonts w:asciiTheme="minorHAnsi" w:hAnsiTheme="minorHAnsi" w:cstheme="minorBidi"/>
                <w:sz w:val="24"/>
                <w:szCs w:val="24"/>
              </w:rPr>
              <w:t>Project Start</w:t>
            </w:r>
          </w:p>
        </w:tc>
        <w:tc>
          <w:tcPr>
            <w:tcW w:w="2070" w:type="dxa"/>
            <w:tcBorders>
              <w:bottom w:val="dotted" w:sz="4" w:space="0" w:color="auto"/>
            </w:tcBorders>
          </w:tcPr>
          <w:p w14:paraId="7F5C8CF7" w14:textId="77777777" w:rsidR="00D77E7F" w:rsidRPr="00457DFC" w:rsidRDefault="00D77E7F" w:rsidP="00BC7A0F">
            <w:pPr>
              <w:pStyle w:val="CovTableText"/>
              <w:keepNext/>
              <w:numPr>
                <w:ilvl w:val="12"/>
                <w:numId w:val="0"/>
              </w:numPr>
              <w:jc w:val="center"/>
              <w:rPr>
                <w:rFonts w:asciiTheme="minorHAnsi" w:hAnsiTheme="minorHAnsi" w:cstheme="minorHAnsi"/>
                <w:sz w:val="24"/>
                <w:szCs w:val="26"/>
              </w:rPr>
            </w:pPr>
            <w:r w:rsidRPr="00457DFC">
              <w:rPr>
                <w:rFonts w:asciiTheme="minorHAnsi" w:hAnsiTheme="minorHAnsi" w:cstheme="minorHAnsi"/>
                <w:sz w:val="24"/>
                <w:szCs w:val="26"/>
              </w:rPr>
              <w:t>05/0</w:t>
            </w:r>
            <w:r>
              <w:rPr>
                <w:rFonts w:asciiTheme="minorHAnsi" w:hAnsiTheme="minorHAnsi" w:cstheme="minorHAnsi"/>
                <w:sz w:val="24"/>
                <w:szCs w:val="26"/>
              </w:rPr>
              <w:t>2</w:t>
            </w:r>
            <w:r w:rsidRPr="00457DFC">
              <w:rPr>
                <w:rFonts w:asciiTheme="minorHAnsi" w:hAnsiTheme="minorHAnsi" w:cstheme="minorHAnsi"/>
                <w:sz w:val="24"/>
                <w:szCs w:val="26"/>
              </w:rPr>
              <w:t>/202</w:t>
            </w:r>
            <w:r>
              <w:rPr>
                <w:rFonts w:asciiTheme="minorHAnsi" w:hAnsiTheme="minorHAnsi" w:cstheme="minorHAnsi"/>
                <w:sz w:val="24"/>
                <w:szCs w:val="26"/>
              </w:rPr>
              <w:t>2</w:t>
            </w:r>
          </w:p>
        </w:tc>
      </w:tr>
      <w:tr w:rsidR="00D77E7F" w:rsidRPr="00457DFC" w14:paraId="4CD27620" w14:textId="77777777" w:rsidTr="0F6A8150">
        <w:tc>
          <w:tcPr>
            <w:tcW w:w="6120" w:type="dxa"/>
            <w:tcBorders>
              <w:top w:val="dotted" w:sz="4" w:space="0" w:color="auto"/>
            </w:tcBorders>
            <w:vAlign w:val="center"/>
          </w:tcPr>
          <w:p w14:paraId="30DEF978" w14:textId="77777777" w:rsidR="00D77E7F" w:rsidRPr="00457DFC" w:rsidRDefault="00D77E7F" w:rsidP="00D77E7F">
            <w:pPr>
              <w:pStyle w:val="Header"/>
              <w:keepNext/>
              <w:numPr>
                <w:ilvl w:val="0"/>
                <w:numId w:val="1"/>
              </w:numPr>
              <w:tabs>
                <w:tab w:val="clear" w:pos="4320"/>
                <w:tab w:val="clear" w:pos="8640"/>
                <w:tab w:val="left" w:pos="360"/>
              </w:tabs>
              <w:spacing w:before="60" w:after="60"/>
              <w:rPr>
                <w:rFonts w:asciiTheme="minorHAnsi" w:hAnsiTheme="minorHAnsi" w:cstheme="minorHAnsi"/>
                <w:sz w:val="24"/>
                <w:szCs w:val="26"/>
              </w:rPr>
            </w:pPr>
            <w:r w:rsidRPr="0F6A8150">
              <w:rPr>
                <w:rFonts w:asciiTheme="minorHAnsi" w:hAnsiTheme="minorHAnsi" w:cstheme="minorBidi"/>
                <w:sz w:val="24"/>
                <w:szCs w:val="24"/>
              </w:rPr>
              <w:t>Project Charter</w:t>
            </w:r>
          </w:p>
        </w:tc>
        <w:tc>
          <w:tcPr>
            <w:tcW w:w="2070" w:type="dxa"/>
            <w:tcBorders>
              <w:top w:val="dotted" w:sz="4" w:space="0" w:color="auto"/>
            </w:tcBorders>
            <w:vAlign w:val="center"/>
          </w:tcPr>
          <w:p w14:paraId="75154A5B" w14:textId="77777777" w:rsidR="00D77E7F" w:rsidRPr="00457DFC" w:rsidRDefault="00D77E7F" w:rsidP="00BC7A0F">
            <w:pPr>
              <w:pStyle w:val="CovTableText"/>
              <w:keepNext/>
              <w:numPr>
                <w:ilvl w:val="12"/>
                <w:numId w:val="0"/>
              </w:numPr>
              <w:jc w:val="center"/>
              <w:rPr>
                <w:rFonts w:asciiTheme="minorHAnsi" w:hAnsiTheme="minorHAnsi" w:cstheme="minorHAnsi"/>
                <w:sz w:val="24"/>
                <w:szCs w:val="26"/>
              </w:rPr>
            </w:pPr>
            <w:r w:rsidRPr="00457DFC">
              <w:rPr>
                <w:rFonts w:asciiTheme="minorHAnsi" w:hAnsiTheme="minorHAnsi" w:cstheme="minorHAnsi"/>
                <w:sz w:val="24"/>
                <w:szCs w:val="26"/>
              </w:rPr>
              <w:t>05/15/202</w:t>
            </w:r>
            <w:r>
              <w:rPr>
                <w:rFonts w:asciiTheme="minorHAnsi" w:hAnsiTheme="minorHAnsi" w:cstheme="minorHAnsi"/>
                <w:sz w:val="24"/>
                <w:szCs w:val="26"/>
              </w:rPr>
              <w:t>2</w:t>
            </w:r>
          </w:p>
        </w:tc>
      </w:tr>
      <w:tr w:rsidR="00D77E7F" w:rsidRPr="00457DFC" w14:paraId="1CAE4ED8" w14:textId="77777777" w:rsidTr="0F6A8150">
        <w:tc>
          <w:tcPr>
            <w:tcW w:w="6120" w:type="dxa"/>
            <w:tcBorders>
              <w:top w:val="dotted" w:sz="4" w:space="0" w:color="auto"/>
              <w:bottom w:val="dotted" w:sz="4" w:space="0" w:color="auto"/>
            </w:tcBorders>
          </w:tcPr>
          <w:p w14:paraId="410A8736" w14:textId="77777777" w:rsidR="00D77E7F" w:rsidRPr="00457DFC" w:rsidRDefault="00D77E7F" w:rsidP="00D77E7F">
            <w:pPr>
              <w:pStyle w:val="CovTableText"/>
              <w:keepNext/>
              <w:numPr>
                <w:ilvl w:val="0"/>
                <w:numId w:val="1"/>
              </w:numPr>
              <w:tabs>
                <w:tab w:val="left" w:pos="360"/>
              </w:tabs>
              <w:rPr>
                <w:rFonts w:asciiTheme="minorHAnsi" w:hAnsiTheme="minorHAnsi" w:cstheme="minorHAnsi"/>
                <w:sz w:val="24"/>
                <w:szCs w:val="26"/>
              </w:rPr>
            </w:pPr>
            <w:r w:rsidRPr="0F6A8150">
              <w:rPr>
                <w:rFonts w:asciiTheme="minorHAnsi" w:hAnsiTheme="minorHAnsi" w:cstheme="minorBidi"/>
                <w:sz w:val="24"/>
                <w:szCs w:val="24"/>
              </w:rPr>
              <w:t>Final Client Demonstration</w:t>
            </w:r>
          </w:p>
        </w:tc>
        <w:tc>
          <w:tcPr>
            <w:tcW w:w="2070" w:type="dxa"/>
            <w:tcBorders>
              <w:top w:val="dotted" w:sz="4" w:space="0" w:color="auto"/>
              <w:bottom w:val="dotted" w:sz="4" w:space="0" w:color="auto"/>
            </w:tcBorders>
          </w:tcPr>
          <w:p w14:paraId="4BF1F770" w14:textId="77777777" w:rsidR="00D77E7F" w:rsidRPr="00457DFC" w:rsidRDefault="00D77E7F" w:rsidP="00BC7A0F">
            <w:pPr>
              <w:pStyle w:val="CovTableText"/>
              <w:keepNext/>
              <w:numPr>
                <w:ilvl w:val="12"/>
                <w:numId w:val="0"/>
              </w:numPr>
              <w:ind w:left="360" w:hanging="360"/>
              <w:jc w:val="center"/>
              <w:rPr>
                <w:rFonts w:asciiTheme="minorHAnsi" w:hAnsiTheme="minorHAnsi" w:cstheme="minorHAnsi"/>
                <w:sz w:val="24"/>
                <w:szCs w:val="26"/>
              </w:rPr>
            </w:pPr>
            <w:r w:rsidRPr="00457DFC">
              <w:rPr>
                <w:rFonts w:asciiTheme="minorHAnsi" w:hAnsiTheme="minorHAnsi" w:cstheme="minorHAnsi"/>
                <w:sz w:val="24"/>
                <w:szCs w:val="26"/>
              </w:rPr>
              <w:t>08/1</w:t>
            </w:r>
            <w:r>
              <w:rPr>
                <w:rFonts w:asciiTheme="minorHAnsi" w:hAnsiTheme="minorHAnsi" w:cstheme="minorHAnsi"/>
                <w:sz w:val="24"/>
                <w:szCs w:val="26"/>
              </w:rPr>
              <w:t>2</w:t>
            </w:r>
            <w:r w:rsidRPr="00457DFC">
              <w:rPr>
                <w:rFonts w:asciiTheme="minorHAnsi" w:hAnsiTheme="minorHAnsi" w:cstheme="minorHAnsi"/>
                <w:sz w:val="24"/>
                <w:szCs w:val="26"/>
              </w:rPr>
              <w:t>/202</w:t>
            </w:r>
            <w:r>
              <w:rPr>
                <w:rFonts w:asciiTheme="minorHAnsi" w:hAnsiTheme="minorHAnsi" w:cstheme="minorHAnsi"/>
                <w:sz w:val="24"/>
                <w:szCs w:val="26"/>
              </w:rPr>
              <w:t>2</w:t>
            </w:r>
          </w:p>
        </w:tc>
      </w:tr>
      <w:tr w:rsidR="00D77E7F" w:rsidRPr="00457DFC" w14:paraId="027E1F80" w14:textId="77777777" w:rsidTr="0F6A8150">
        <w:tc>
          <w:tcPr>
            <w:tcW w:w="6120" w:type="dxa"/>
            <w:tcBorders>
              <w:top w:val="dotted" w:sz="4" w:space="0" w:color="auto"/>
            </w:tcBorders>
            <w:vAlign w:val="center"/>
          </w:tcPr>
          <w:p w14:paraId="66136F10" w14:textId="77777777" w:rsidR="00D77E7F" w:rsidRPr="00457DFC" w:rsidRDefault="00D77E7F" w:rsidP="00D77E7F">
            <w:pPr>
              <w:pStyle w:val="Header"/>
              <w:keepNext/>
              <w:numPr>
                <w:ilvl w:val="0"/>
                <w:numId w:val="1"/>
              </w:numPr>
              <w:tabs>
                <w:tab w:val="clear" w:pos="4320"/>
                <w:tab w:val="clear" w:pos="8640"/>
                <w:tab w:val="left" w:pos="360"/>
              </w:tabs>
              <w:spacing w:before="60" w:after="60"/>
              <w:rPr>
                <w:rFonts w:asciiTheme="minorHAnsi" w:hAnsiTheme="minorHAnsi" w:cstheme="minorHAnsi"/>
                <w:sz w:val="24"/>
                <w:szCs w:val="26"/>
              </w:rPr>
            </w:pPr>
            <w:r w:rsidRPr="0F6A8150">
              <w:rPr>
                <w:rFonts w:asciiTheme="minorHAnsi" w:hAnsiTheme="minorHAnsi" w:cstheme="minorBidi"/>
                <w:sz w:val="24"/>
                <w:szCs w:val="24"/>
              </w:rPr>
              <w:t>Symposium Presentation/Demonstration</w:t>
            </w:r>
          </w:p>
        </w:tc>
        <w:tc>
          <w:tcPr>
            <w:tcW w:w="2070" w:type="dxa"/>
            <w:tcBorders>
              <w:top w:val="dotted" w:sz="4" w:space="0" w:color="auto"/>
            </w:tcBorders>
            <w:vAlign w:val="center"/>
          </w:tcPr>
          <w:p w14:paraId="1298944E" w14:textId="77777777" w:rsidR="00D77E7F" w:rsidRPr="00457DFC" w:rsidRDefault="00D77E7F" w:rsidP="00BC7A0F">
            <w:pPr>
              <w:pStyle w:val="CovTableText"/>
              <w:keepNext/>
              <w:numPr>
                <w:ilvl w:val="12"/>
                <w:numId w:val="0"/>
              </w:numPr>
              <w:jc w:val="center"/>
              <w:rPr>
                <w:rFonts w:asciiTheme="minorHAnsi" w:hAnsiTheme="minorHAnsi" w:cstheme="minorHAnsi"/>
                <w:sz w:val="24"/>
                <w:szCs w:val="26"/>
              </w:rPr>
            </w:pPr>
            <w:r w:rsidRPr="00457DFC">
              <w:rPr>
                <w:rFonts w:asciiTheme="minorHAnsi" w:hAnsiTheme="minorHAnsi" w:cstheme="minorHAnsi"/>
                <w:sz w:val="24"/>
                <w:szCs w:val="26"/>
              </w:rPr>
              <w:t>08/1</w:t>
            </w:r>
            <w:r>
              <w:rPr>
                <w:rFonts w:asciiTheme="minorHAnsi" w:hAnsiTheme="minorHAnsi" w:cstheme="minorHAnsi"/>
                <w:sz w:val="24"/>
                <w:szCs w:val="26"/>
              </w:rPr>
              <w:t>9</w:t>
            </w:r>
            <w:r w:rsidRPr="00457DFC">
              <w:rPr>
                <w:rFonts w:asciiTheme="minorHAnsi" w:hAnsiTheme="minorHAnsi" w:cstheme="minorHAnsi"/>
                <w:sz w:val="24"/>
                <w:szCs w:val="26"/>
              </w:rPr>
              <w:t>/202</w:t>
            </w:r>
            <w:r>
              <w:rPr>
                <w:rFonts w:asciiTheme="minorHAnsi" w:hAnsiTheme="minorHAnsi" w:cstheme="minorHAnsi"/>
                <w:sz w:val="24"/>
                <w:szCs w:val="26"/>
              </w:rPr>
              <w:t>2</w:t>
            </w:r>
          </w:p>
        </w:tc>
      </w:tr>
      <w:tr w:rsidR="00D77E7F" w:rsidRPr="00457DFC" w14:paraId="1417D329" w14:textId="77777777" w:rsidTr="0F6A8150">
        <w:tc>
          <w:tcPr>
            <w:tcW w:w="6120" w:type="dxa"/>
            <w:tcBorders>
              <w:top w:val="dotted" w:sz="4" w:space="0" w:color="auto"/>
            </w:tcBorders>
            <w:vAlign w:val="center"/>
          </w:tcPr>
          <w:p w14:paraId="3B8B1697" w14:textId="77777777" w:rsidR="00D77E7F" w:rsidRPr="00457DFC" w:rsidRDefault="00D77E7F" w:rsidP="00D77E7F">
            <w:pPr>
              <w:pStyle w:val="Header"/>
              <w:keepNext/>
              <w:numPr>
                <w:ilvl w:val="0"/>
                <w:numId w:val="1"/>
              </w:numPr>
              <w:tabs>
                <w:tab w:val="clear" w:pos="4320"/>
                <w:tab w:val="clear" w:pos="8640"/>
                <w:tab w:val="left" w:pos="360"/>
              </w:tabs>
              <w:spacing w:before="60" w:after="60"/>
              <w:rPr>
                <w:rFonts w:asciiTheme="minorHAnsi" w:hAnsiTheme="minorHAnsi" w:cstheme="minorHAnsi"/>
                <w:sz w:val="24"/>
                <w:szCs w:val="26"/>
              </w:rPr>
            </w:pPr>
            <w:r w:rsidRPr="0F6A8150">
              <w:rPr>
                <w:rFonts w:asciiTheme="minorHAnsi" w:hAnsiTheme="minorHAnsi" w:cstheme="minorBidi"/>
                <w:sz w:val="24"/>
                <w:szCs w:val="24"/>
              </w:rPr>
              <w:t>Project Complete</w:t>
            </w:r>
          </w:p>
        </w:tc>
        <w:tc>
          <w:tcPr>
            <w:tcW w:w="2070" w:type="dxa"/>
            <w:tcBorders>
              <w:top w:val="dotted" w:sz="4" w:space="0" w:color="auto"/>
            </w:tcBorders>
            <w:vAlign w:val="center"/>
          </w:tcPr>
          <w:p w14:paraId="61EE7553" w14:textId="77777777" w:rsidR="00D77E7F" w:rsidRPr="00457DFC" w:rsidRDefault="00D77E7F" w:rsidP="00BC7A0F">
            <w:pPr>
              <w:pStyle w:val="CovTableText"/>
              <w:keepNext/>
              <w:numPr>
                <w:ilvl w:val="12"/>
                <w:numId w:val="0"/>
              </w:numPr>
              <w:jc w:val="center"/>
              <w:rPr>
                <w:rFonts w:asciiTheme="minorHAnsi" w:hAnsiTheme="minorHAnsi" w:cstheme="minorHAnsi"/>
                <w:sz w:val="24"/>
                <w:szCs w:val="26"/>
              </w:rPr>
            </w:pPr>
            <w:r w:rsidRPr="00457DFC">
              <w:rPr>
                <w:rFonts w:asciiTheme="minorHAnsi" w:hAnsiTheme="minorHAnsi" w:cstheme="minorHAnsi"/>
                <w:sz w:val="24"/>
                <w:szCs w:val="26"/>
              </w:rPr>
              <w:t>08/1</w:t>
            </w:r>
            <w:r>
              <w:rPr>
                <w:rFonts w:asciiTheme="minorHAnsi" w:hAnsiTheme="minorHAnsi" w:cstheme="minorHAnsi"/>
                <w:sz w:val="24"/>
                <w:szCs w:val="26"/>
              </w:rPr>
              <w:t>9</w:t>
            </w:r>
            <w:r w:rsidRPr="00457DFC">
              <w:rPr>
                <w:rFonts w:asciiTheme="minorHAnsi" w:hAnsiTheme="minorHAnsi" w:cstheme="minorHAnsi"/>
                <w:sz w:val="24"/>
                <w:szCs w:val="26"/>
              </w:rPr>
              <w:t>/202</w:t>
            </w:r>
            <w:r>
              <w:rPr>
                <w:rFonts w:asciiTheme="minorHAnsi" w:hAnsiTheme="minorHAnsi" w:cstheme="minorHAnsi"/>
                <w:sz w:val="24"/>
                <w:szCs w:val="26"/>
              </w:rPr>
              <w:t>2</w:t>
            </w:r>
          </w:p>
        </w:tc>
      </w:tr>
    </w:tbl>
    <w:p w14:paraId="2D14D29C" w14:textId="2C2A2D12" w:rsidR="00D77E7F" w:rsidRPr="005B754D" w:rsidRDefault="00D77E7F" w:rsidP="005B754D">
      <w:pPr>
        <w:pStyle w:val="Heading1"/>
      </w:pPr>
      <w:r w:rsidRPr="005B754D">
        <w:rPr>
          <w:rStyle w:val="Heading1Char"/>
          <w:b/>
        </w:rPr>
        <w:t xml:space="preserve">Conclusion </w:t>
      </w:r>
    </w:p>
    <w:p w14:paraId="090831D4" w14:textId="6AED4E52" w:rsidR="29DA03B6" w:rsidRDefault="005B754D" w:rsidP="005B754D">
      <w:pPr>
        <w:rPr>
          <w:rFonts w:ascii="Calibri" w:eastAsia="Calibri" w:hAnsi="Calibri" w:cs="Calibri"/>
          <w:lang w:val="en-US"/>
        </w:rPr>
      </w:pPr>
      <w:r>
        <w:rPr>
          <w:rFonts w:ascii="Calibri" w:eastAsia="Calibri" w:hAnsi="Calibri" w:cs="Calibri"/>
          <w:color w:val="000000" w:themeColor="text1"/>
          <w:lang w:val="en-US"/>
        </w:rPr>
        <w:t>Your proposal</w:t>
      </w:r>
      <w:r w:rsidR="29DA03B6" w:rsidRPr="5A0037A9">
        <w:rPr>
          <w:rFonts w:ascii="Calibri" w:eastAsia="Calibri" w:hAnsi="Calibri" w:cs="Calibri"/>
          <w:color w:val="000000" w:themeColor="text1"/>
          <w:lang w:val="en-US"/>
        </w:rPr>
        <w:t xml:space="preserve"> </w:t>
      </w:r>
      <w:r>
        <w:rPr>
          <w:rFonts w:ascii="Calibri" w:eastAsia="Calibri" w:hAnsi="Calibri" w:cs="Calibri"/>
          <w:color w:val="000000" w:themeColor="text1"/>
          <w:lang w:val="en-US"/>
        </w:rPr>
        <w:t>must</w:t>
      </w:r>
      <w:r w:rsidR="29DA03B6" w:rsidRPr="5A0037A9">
        <w:rPr>
          <w:rFonts w:ascii="Calibri" w:eastAsia="Calibri" w:hAnsi="Calibri" w:cs="Calibri"/>
          <w:color w:val="000000" w:themeColor="text1"/>
          <w:lang w:val="en-US"/>
        </w:rPr>
        <w:t xml:space="preserve"> persuade </w:t>
      </w:r>
      <w:r>
        <w:rPr>
          <w:rFonts w:ascii="Calibri" w:eastAsia="Calibri" w:hAnsi="Calibri" w:cs="Calibri"/>
          <w:color w:val="000000" w:themeColor="text1"/>
          <w:lang w:val="en-US"/>
        </w:rPr>
        <w:t>and</w:t>
      </w:r>
      <w:r w:rsidR="29DA03B6" w:rsidRPr="5A0037A9">
        <w:rPr>
          <w:rFonts w:ascii="Calibri" w:eastAsia="Calibri" w:hAnsi="Calibri" w:cs="Calibri"/>
          <w:color w:val="000000" w:themeColor="text1"/>
          <w:lang w:val="en-US"/>
        </w:rPr>
        <w:t xml:space="preserve"> remind the team of the original goal of the project. Thus, end positively</w:t>
      </w:r>
      <w:r w:rsidR="50C02B4D" w:rsidRPr="5A0037A9">
        <w:rPr>
          <w:rFonts w:ascii="Calibri" w:eastAsia="Calibri" w:hAnsi="Calibri" w:cs="Calibri"/>
          <w:color w:val="000000" w:themeColor="text1"/>
          <w:lang w:val="en-US"/>
        </w:rPr>
        <w:t xml:space="preserve">. </w:t>
      </w:r>
      <w:r w:rsidR="29DA03B6" w:rsidRPr="5A0037A9">
        <w:rPr>
          <w:rFonts w:ascii="Calibri" w:eastAsia="Calibri" w:hAnsi="Calibri" w:cs="Calibri"/>
          <w:color w:val="000000" w:themeColor="text1"/>
          <w:lang w:val="en-US"/>
        </w:rPr>
        <w:t>Express confidence in your plan and your team. Sum up what you are prepared to do and what the reader will get</w:t>
      </w:r>
      <w:r w:rsidR="0AA1DE0E" w:rsidRPr="5A0037A9">
        <w:rPr>
          <w:rFonts w:ascii="Calibri" w:eastAsia="Calibri" w:hAnsi="Calibri" w:cs="Calibri"/>
          <w:color w:val="000000" w:themeColor="text1"/>
          <w:lang w:val="en-US"/>
        </w:rPr>
        <w:t xml:space="preserve">. </w:t>
      </w:r>
      <w:r w:rsidR="29DA03B6" w:rsidRPr="5A0037A9">
        <w:rPr>
          <w:rFonts w:ascii="Calibri" w:eastAsia="Calibri" w:hAnsi="Calibri" w:cs="Calibri"/>
          <w:color w:val="000000" w:themeColor="text1"/>
          <w:lang w:val="en-US"/>
        </w:rPr>
        <w:t>Finish with a clear and specific statement of what you would like the reader to do (include details like how</w:t>
      </w:r>
      <w:r w:rsidR="2F879FF7" w:rsidRPr="5A0037A9">
        <w:rPr>
          <w:rFonts w:ascii="Calibri" w:eastAsia="Calibri" w:hAnsi="Calibri" w:cs="Calibri"/>
          <w:color w:val="000000" w:themeColor="text1"/>
          <w:lang w:val="en-US"/>
        </w:rPr>
        <w:t>,</w:t>
      </w:r>
      <w:r w:rsidR="29DA03B6" w:rsidRPr="5A0037A9">
        <w:rPr>
          <w:rFonts w:ascii="Calibri" w:eastAsia="Calibri" w:hAnsi="Calibri" w:cs="Calibri"/>
          <w:color w:val="000000" w:themeColor="text1"/>
          <w:lang w:val="en-US"/>
        </w:rPr>
        <w:t xml:space="preserve"> where</w:t>
      </w:r>
      <w:r w:rsidR="0F971AAD" w:rsidRPr="5A0037A9">
        <w:rPr>
          <w:rFonts w:ascii="Calibri" w:eastAsia="Calibri" w:hAnsi="Calibri" w:cs="Calibri"/>
          <w:color w:val="000000" w:themeColor="text1"/>
          <w:lang w:val="en-US"/>
        </w:rPr>
        <w:t>,</w:t>
      </w:r>
      <w:r w:rsidR="29DA03B6" w:rsidRPr="5A0037A9">
        <w:rPr>
          <w:rFonts w:ascii="Calibri" w:eastAsia="Calibri" w:hAnsi="Calibri" w:cs="Calibri"/>
          <w:color w:val="000000" w:themeColor="text1"/>
          <w:lang w:val="en-US"/>
        </w:rPr>
        <w:t xml:space="preserve"> by when</w:t>
      </w:r>
      <w:r w:rsidR="7C29E1D9" w:rsidRPr="5A0037A9">
        <w:rPr>
          <w:rFonts w:ascii="Calibri" w:eastAsia="Calibri" w:hAnsi="Calibri" w:cs="Calibri"/>
          <w:color w:val="000000" w:themeColor="text1"/>
          <w:lang w:val="en-US"/>
        </w:rPr>
        <w:t>, and</w:t>
      </w:r>
      <w:r w:rsidR="29DA03B6" w:rsidRPr="5A0037A9">
        <w:rPr>
          <w:rFonts w:ascii="Calibri" w:eastAsia="Calibri" w:hAnsi="Calibri" w:cs="Calibri"/>
          <w:color w:val="000000" w:themeColor="text1"/>
          <w:lang w:val="en-US"/>
        </w:rPr>
        <w:t xml:space="preserve"> to whom) so that you can get started. Give the name of the team contact person. </w:t>
      </w:r>
    </w:p>
    <w:p w14:paraId="3BAC89FC" w14:textId="77777777" w:rsidR="00D77E7F" w:rsidRPr="00457DFC" w:rsidRDefault="00D77E7F" w:rsidP="00D77E7F">
      <w:pPr>
        <w:pStyle w:val="Heading1"/>
        <w:rPr>
          <w:rFonts w:asciiTheme="minorHAnsi" w:hAnsiTheme="minorHAnsi" w:cstheme="minorHAnsi"/>
          <w:smallCaps/>
          <w:color w:val="385623" w:themeColor="accent6" w:themeShade="80"/>
          <w:sz w:val="28"/>
          <w:szCs w:val="26"/>
        </w:rPr>
      </w:pPr>
      <w:r>
        <w:rPr>
          <w:lang w:val="en-US"/>
        </w:rPr>
        <w:br w:type="column"/>
      </w:r>
      <w:r w:rsidRPr="00457DFC">
        <w:rPr>
          <w:rFonts w:asciiTheme="minorHAnsi" w:hAnsiTheme="minorHAnsi" w:cstheme="minorHAnsi"/>
          <w:smallCaps/>
          <w:color w:val="385623" w:themeColor="accent6" w:themeShade="80"/>
          <w:sz w:val="28"/>
          <w:szCs w:val="26"/>
        </w:rPr>
        <w:lastRenderedPageBreak/>
        <w:t>Authorization</w:t>
      </w:r>
    </w:p>
    <w:p w14:paraId="65366C80" w14:textId="77777777" w:rsidR="00D77E7F" w:rsidRPr="00457DFC" w:rsidRDefault="00D77E7F" w:rsidP="00D77E7F">
      <w:pPr>
        <w:rPr>
          <w:rFonts w:cstheme="minorHAnsi"/>
        </w:rPr>
      </w:pPr>
    </w:p>
    <w:p w14:paraId="73ED502D" w14:textId="1DB81CC0" w:rsidR="00D77E7F" w:rsidRPr="00457DFC" w:rsidRDefault="00D77E7F" w:rsidP="5A0037A9">
      <w:pPr>
        <w:pStyle w:val="Heading2"/>
        <w:rPr>
          <w:rFonts w:asciiTheme="minorHAnsi" w:hAnsiTheme="minorHAnsi" w:cstheme="minorBidi"/>
          <w:b/>
          <w:bCs/>
          <w:color w:val="auto"/>
          <w:sz w:val="24"/>
          <w:szCs w:val="24"/>
        </w:rPr>
      </w:pPr>
      <w:r w:rsidRPr="5A0037A9">
        <w:rPr>
          <w:rFonts w:asciiTheme="minorHAnsi" w:hAnsiTheme="minorHAnsi" w:cstheme="minorBidi"/>
          <w:color w:val="auto"/>
          <w:sz w:val="24"/>
          <w:szCs w:val="24"/>
        </w:rPr>
        <w:t>This section provides the names and authorization, once signed, for the project to move forward in accordance with the information contained in this charter. PLEASE leave this as a separate page</w:t>
      </w:r>
      <w:r w:rsidR="4D136FE2" w:rsidRPr="5A0037A9">
        <w:rPr>
          <w:rFonts w:asciiTheme="minorHAnsi" w:hAnsiTheme="minorHAnsi" w:cstheme="minorBidi"/>
          <w:color w:val="auto"/>
          <w:sz w:val="24"/>
          <w:szCs w:val="24"/>
        </w:rPr>
        <w:t xml:space="preserve">. </w:t>
      </w:r>
      <w:r w:rsidRPr="5A0037A9">
        <w:rPr>
          <w:rFonts w:asciiTheme="minorHAnsi" w:hAnsiTheme="minorHAnsi" w:cstheme="minorBidi"/>
          <w:color w:val="auto"/>
          <w:sz w:val="24"/>
          <w:szCs w:val="24"/>
        </w:rPr>
        <w:t>In the future this page will be removed and destroyed based on the requirements of the Freedom of Information and Protection of Privacy Act.</w:t>
      </w:r>
    </w:p>
    <w:p w14:paraId="7229BAD7" w14:textId="77777777" w:rsidR="00D77E7F" w:rsidRPr="00457DFC" w:rsidRDefault="00D77E7F" w:rsidP="5A0037A9">
      <w:pPr>
        <w:rPr>
          <w:sz w:val="24"/>
          <w:szCs w:val="24"/>
        </w:rPr>
      </w:pPr>
    </w:p>
    <w:p w14:paraId="45F1CAE8" w14:textId="77777777" w:rsidR="00D77E7F" w:rsidRPr="00457DFC" w:rsidRDefault="00D77E7F" w:rsidP="00D77E7F">
      <w:pPr>
        <w:pStyle w:val="BodyText"/>
        <w:rPr>
          <w:rFonts w:asciiTheme="minorHAnsi" w:hAnsiTheme="minorHAnsi" w:cstheme="minorHAnsi"/>
          <w:sz w:val="26"/>
          <w:szCs w:val="26"/>
        </w:rPr>
      </w:pPr>
    </w:p>
    <w:p w14:paraId="68020969" w14:textId="77777777" w:rsidR="00D77E7F" w:rsidRPr="00457DFC" w:rsidRDefault="00D77E7F" w:rsidP="00D77E7F">
      <w:pPr>
        <w:rPr>
          <w:rFonts w:cstheme="minorHAnsi"/>
          <w:sz w:val="26"/>
          <w:szCs w:val="26"/>
        </w:rPr>
      </w:pPr>
    </w:p>
    <w:tbl>
      <w:tblPr>
        <w:tblW w:w="4699" w:type="pct"/>
        <w:tblInd w:w="534" w:type="dxa"/>
        <w:tblLook w:val="0000" w:firstRow="0" w:lastRow="0" w:firstColumn="0" w:lastColumn="0" w:noHBand="0" w:noVBand="0"/>
      </w:tblPr>
      <w:tblGrid>
        <w:gridCol w:w="2996"/>
        <w:gridCol w:w="3700"/>
        <w:gridCol w:w="556"/>
        <w:gridCol w:w="1545"/>
      </w:tblGrid>
      <w:tr w:rsidR="00D77E7F" w:rsidRPr="00457DFC" w14:paraId="24E73E1B" w14:textId="77777777" w:rsidTr="00BC7A0F">
        <w:tc>
          <w:tcPr>
            <w:tcW w:w="1703" w:type="pct"/>
            <w:vAlign w:val="bottom"/>
          </w:tcPr>
          <w:p w14:paraId="312FE6E6" w14:textId="77777777" w:rsidR="00D77E7F" w:rsidRPr="00457DFC" w:rsidRDefault="00D77E7F" w:rsidP="00BC7A0F">
            <w:pPr>
              <w:rPr>
                <w:rFonts w:cstheme="minorHAnsi"/>
                <w:b/>
                <w:sz w:val="24"/>
                <w:szCs w:val="26"/>
                <w:u w:val="single"/>
              </w:rPr>
            </w:pPr>
            <w:r w:rsidRPr="00457DFC">
              <w:rPr>
                <w:rFonts w:cstheme="minorHAnsi"/>
                <w:b/>
                <w:sz w:val="24"/>
                <w:szCs w:val="26"/>
                <w:u w:val="single"/>
              </w:rPr>
              <w:t>Project Sponsor</w:t>
            </w:r>
          </w:p>
        </w:tc>
        <w:tc>
          <w:tcPr>
            <w:tcW w:w="2103" w:type="pct"/>
            <w:vAlign w:val="bottom"/>
          </w:tcPr>
          <w:p w14:paraId="15B9D2A9" w14:textId="77777777" w:rsidR="00D77E7F" w:rsidRPr="00457DFC" w:rsidRDefault="00D77E7F" w:rsidP="00BC7A0F">
            <w:pPr>
              <w:jc w:val="center"/>
              <w:rPr>
                <w:rFonts w:cstheme="minorHAnsi"/>
                <w:b/>
                <w:sz w:val="24"/>
                <w:szCs w:val="26"/>
                <w:u w:val="single"/>
              </w:rPr>
            </w:pPr>
          </w:p>
        </w:tc>
        <w:tc>
          <w:tcPr>
            <w:tcW w:w="316" w:type="pct"/>
            <w:vAlign w:val="bottom"/>
          </w:tcPr>
          <w:p w14:paraId="14D34D5A" w14:textId="77777777" w:rsidR="00D77E7F" w:rsidRPr="00457DFC" w:rsidRDefault="00D77E7F" w:rsidP="00BC7A0F">
            <w:pPr>
              <w:jc w:val="center"/>
              <w:rPr>
                <w:rFonts w:cstheme="minorHAnsi"/>
                <w:b/>
                <w:sz w:val="24"/>
                <w:szCs w:val="26"/>
                <w:u w:val="single"/>
              </w:rPr>
            </w:pPr>
          </w:p>
        </w:tc>
        <w:tc>
          <w:tcPr>
            <w:tcW w:w="878" w:type="pct"/>
            <w:vAlign w:val="bottom"/>
          </w:tcPr>
          <w:p w14:paraId="094B32C4" w14:textId="77777777" w:rsidR="00D77E7F" w:rsidRPr="00457DFC" w:rsidRDefault="00D77E7F" w:rsidP="00BC7A0F">
            <w:pPr>
              <w:jc w:val="center"/>
              <w:rPr>
                <w:rFonts w:cstheme="minorHAnsi"/>
                <w:b/>
                <w:sz w:val="24"/>
                <w:szCs w:val="26"/>
                <w:u w:val="single"/>
              </w:rPr>
            </w:pPr>
          </w:p>
        </w:tc>
      </w:tr>
      <w:tr w:rsidR="00D77E7F" w:rsidRPr="00457DFC" w14:paraId="23D9E151" w14:textId="77777777" w:rsidTr="00BC7A0F">
        <w:tc>
          <w:tcPr>
            <w:tcW w:w="1703" w:type="pct"/>
            <w:vAlign w:val="bottom"/>
          </w:tcPr>
          <w:p w14:paraId="56464E6D" w14:textId="77777777" w:rsidR="00D77E7F" w:rsidRPr="00457DFC" w:rsidRDefault="00D77E7F" w:rsidP="00BC7A0F">
            <w:pPr>
              <w:spacing w:before="240"/>
              <w:rPr>
                <w:rFonts w:cstheme="minorHAnsi"/>
                <w:sz w:val="24"/>
                <w:szCs w:val="26"/>
                <w:u w:val="single"/>
              </w:rPr>
            </w:pPr>
            <w:r w:rsidRPr="00457DFC">
              <w:rPr>
                <w:rFonts w:cstheme="minorHAnsi"/>
                <w:sz w:val="24"/>
                <w:szCs w:val="26"/>
                <w:u w:val="single"/>
              </w:rPr>
              <w:t>&lt;Name&gt;</w:t>
            </w:r>
          </w:p>
        </w:tc>
        <w:tc>
          <w:tcPr>
            <w:tcW w:w="2103" w:type="pct"/>
            <w:tcBorders>
              <w:bottom w:val="single" w:sz="4" w:space="0" w:color="auto"/>
            </w:tcBorders>
            <w:vAlign w:val="bottom"/>
          </w:tcPr>
          <w:p w14:paraId="623B8369" w14:textId="77777777" w:rsidR="00D77E7F" w:rsidRPr="00457DFC" w:rsidRDefault="00D77E7F" w:rsidP="00BC7A0F">
            <w:pPr>
              <w:jc w:val="center"/>
              <w:rPr>
                <w:rFonts w:cstheme="minorHAnsi"/>
                <w:sz w:val="24"/>
                <w:szCs w:val="26"/>
              </w:rPr>
            </w:pPr>
          </w:p>
        </w:tc>
        <w:tc>
          <w:tcPr>
            <w:tcW w:w="316" w:type="pct"/>
            <w:vAlign w:val="bottom"/>
          </w:tcPr>
          <w:p w14:paraId="202D4EDA" w14:textId="77777777" w:rsidR="00D77E7F" w:rsidRPr="00457DFC" w:rsidRDefault="00D77E7F" w:rsidP="00BC7A0F">
            <w:pPr>
              <w:jc w:val="center"/>
              <w:rPr>
                <w:rFonts w:cstheme="minorHAnsi"/>
                <w:sz w:val="24"/>
                <w:szCs w:val="26"/>
              </w:rPr>
            </w:pPr>
          </w:p>
        </w:tc>
        <w:tc>
          <w:tcPr>
            <w:tcW w:w="878" w:type="pct"/>
            <w:tcBorders>
              <w:bottom w:val="single" w:sz="4" w:space="0" w:color="auto"/>
            </w:tcBorders>
            <w:vAlign w:val="bottom"/>
          </w:tcPr>
          <w:p w14:paraId="0536D6C4" w14:textId="77777777" w:rsidR="00D77E7F" w:rsidRPr="00457DFC" w:rsidRDefault="00D77E7F" w:rsidP="00BC7A0F">
            <w:pPr>
              <w:jc w:val="center"/>
              <w:rPr>
                <w:rFonts w:cstheme="minorHAnsi"/>
                <w:sz w:val="24"/>
                <w:szCs w:val="26"/>
              </w:rPr>
            </w:pPr>
          </w:p>
        </w:tc>
      </w:tr>
      <w:tr w:rsidR="00D77E7F" w:rsidRPr="00457DFC" w14:paraId="3E7A5D36" w14:textId="77777777" w:rsidTr="00BC7A0F">
        <w:tc>
          <w:tcPr>
            <w:tcW w:w="1703" w:type="pct"/>
            <w:vAlign w:val="bottom"/>
          </w:tcPr>
          <w:p w14:paraId="78A5982B" w14:textId="77777777" w:rsidR="00D77E7F" w:rsidRPr="00457DFC" w:rsidRDefault="00D77E7F" w:rsidP="00BC7A0F">
            <w:pPr>
              <w:rPr>
                <w:rFonts w:cstheme="minorHAnsi"/>
                <w:i/>
                <w:sz w:val="24"/>
                <w:szCs w:val="26"/>
              </w:rPr>
            </w:pPr>
            <w:r w:rsidRPr="00457DFC">
              <w:rPr>
                <w:rFonts w:cstheme="minorHAnsi"/>
                <w:i/>
                <w:sz w:val="24"/>
                <w:szCs w:val="26"/>
              </w:rPr>
              <w:t>&lt;Title&gt;</w:t>
            </w:r>
          </w:p>
        </w:tc>
        <w:tc>
          <w:tcPr>
            <w:tcW w:w="2103" w:type="pct"/>
            <w:tcBorders>
              <w:top w:val="single" w:sz="4" w:space="0" w:color="auto"/>
            </w:tcBorders>
            <w:vAlign w:val="bottom"/>
          </w:tcPr>
          <w:p w14:paraId="03CBAF39" w14:textId="77777777" w:rsidR="00D77E7F" w:rsidRPr="00457DFC" w:rsidRDefault="00D77E7F" w:rsidP="00BC7A0F">
            <w:pPr>
              <w:jc w:val="center"/>
              <w:rPr>
                <w:rFonts w:cstheme="minorHAnsi"/>
                <w:b/>
                <w:sz w:val="24"/>
                <w:szCs w:val="26"/>
              </w:rPr>
            </w:pPr>
            <w:r w:rsidRPr="00457DFC">
              <w:rPr>
                <w:rFonts w:cstheme="minorHAnsi"/>
                <w:b/>
                <w:sz w:val="24"/>
                <w:szCs w:val="26"/>
              </w:rPr>
              <w:t>Signature</w:t>
            </w:r>
          </w:p>
        </w:tc>
        <w:tc>
          <w:tcPr>
            <w:tcW w:w="316" w:type="pct"/>
            <w:vAlign w:val="bottom"/>
          </w:tcPr>
          <w:p w14:paraId="380DCC17" w14:textId="77777777" w:rsidR="00D77E7F" w:rsidRPr="00457DFC" w:rsidRDefault="00D77E7F" w:rsidP="00BC7A0F">
            <w:pPr>
              <w:jc w:val="center"/>
              <w:rPr>
                <w:rFonts w:cstheme="minorHAnsi"/>
                <w:i/>
                <w:sz w:val="24"/>
                <w:szCs w:val="26"/>
              </w:rPr>
            </w:pPr>
          </w:p>
        </w:tc>
        <w:tc>
          <w:tcPr>
            <w:tcW w:w="878" w:type="pct"/>
            <w:tcBorders>
              <w:top w:val="single" w:sz="4" w:space="0" w:color="auto"/>
            </w:tcBorders>
            <w:vAlign w:val="bottom"/>
          </w:tcPr>
          <w:p w14:paraId="045B528B" w14:textId="77777777" w:rsidR="00D77E7F" w:rsidRPr="00457DFC" w:rsidRDefault="00D77E7F" w:rsidP="00BC7A0F">
            <w:pPr>
              <w:jc w:val="center"/>
              <w:rPr>
                <w:rFonts w:cstheme="minorHAnsi"/>
                <w:i/>
                <w:sz w:val="24"/>
                <w:szCs w:val="26"/>
              </w:rPr>
            </w:pPr>
            <w:r w:rsidRPr="00457DFC">
              <w:rPr>
                <w:rFonts w:cstheme="minorHAnsi"/>
                <w:b/>
                <w:sz w:val="24"/>
                <w:szCs w:val="26"/>
              </w:rPr>
              <w:t>Date</w:t>
            </w:r>
          </w:p>
        </w:tc>
      </w:tr>
      <w:tr w:rsidR="00D77E7F" w:rsidRPr="00457DFC" w14:paraId="533C5261" w14:textId="77777777" w:rsidTr="00BC7A0F">
        <w:tc>
          <w:tcPr>
            <w:tcW w:w="1703" w:type="pct"/>
            <w:vAlign w:val="bottom"/>
          </w:tcPr>
          <w:p w14:paraId="7756BBBA" w14:textId="77777777" w:rsidR="00D77E7F" w:rsidRPr="00457DFC" w:rsidRDefault="00D77E7F" w:rsidP="00BC7A0F">
            <w:pPr>
              <w:rPr>
                <w:rFonts w:cstheme="minorHAnsi"/>
                <w:b/>
                <w:sz w:val="24"/>
                <w:szCs w:val="26"/>
                <w:u w:val="single"/>
              </w:rPr>
            </w:pPr>
          </w:p>
        </w:tc>
        <w:tc>
          <w:tcPr>
            <w:tcW w:w="2103" w:type="pct"/>
            <w:vAlign w:val="bottom"/>
          </w:tcPr>
          <w:p w14:paraId="556CC9FA" w14:textId="77777777" w:rsidR="00D77E7F" w:rsidRPr="00457DFC" w:rsidRDefault="00D77E7F" w:rsidP="00BC7A0F">
            <w:pPr>
              <w:jc w:val="center"/>
              <w:rPr>
                <w:rFonts w:cstheme="minorHAnsi"/>
                <w:b/>
                <w:sz w:val="24"/>
                <w:szCs w:val="26"/>
              </w:rPr>
            </w:pPr>
          </w:p>
        </w:tc>
        <w:tc>
          <w:tcPr>
            <w:tcW w:w="316" w:type="pct"/>
            <w:vAlign w:val="bottom"/>
          </w:tcPr>
          <w:p w14:paraId="498D5BF4" w14:textId="77777777" w:rsidR="00D77E7F" w:rsidRPr="00457DFC" w:rsidRDefault="00D77E7F" w:rsidP="00BC7A0F">
            <w:pPr>
              <w:jc w:val="center"/>
              <w:rPr>
                <w:rFonts w:cstheme="minorHAnsi"/>
                <w:b/>
                <w:sz w:val="24"/>
                <w:szCs w:val="26"/>
              </w:rPr>
            </w:pPr>
          </w:p>
        </w:tc>
        <w:tc>
          <w:tcPr>
            <w:tcW w:w="878" w:type="pct"/>
            <w:vAlign w:val="bottom"/>
          </w:tcPr>
          <w:p w14:paraId="4F0D7B34" w14:textId="77777777" w:rsidR="00D77E7F" w:rsidRPr="00457DFC" w:rsidRDefault="00D77E7F" w:rsidP="00BC7A0F">
            <w:pPr>
              <w:jc w:val="center"/>
              <w:rPr>
                <w:rFonts w:cstheme="minorHAnsi"/>
                <w:b/>
                <w:sz w:val="24"/>
                <w:szCs w:val="26"/>
              </w:rPr>
            </w:pPr>
          </w:p>
        </w:tc>
      </w:tr>
      <w:tr w:rsidR="00D77E7F" w:rsidRPr="00457DFC" w14:paraId="069C18D0" w14:textId="77777777" w:rsidTr="00BC7A0F">
        <w:tc>
          <w:tcPr>
            <w:tcW w:w="1703" w:type="pct"/>
            <w:vAlign w:val="bottom"/>
          </w:tcPr>
          <w:p w14:paraId="4C3140EF" w14:textId="77777777" w:rsidR="00D77E7F" w:rsidRPr="00457DFC" w:rsidRDefault="00D77E7F" w:rsidP="00BC7A0F">
            <w:pPr>
              <w:rPr>
                <w:rFonts w:cstheme="minorHAnsi"/>
                <w:b/>
                <w:sz w:val="24"/>
                <w:szCs w:val="26"/>
                <w:u w:val="single"/>
              </w:rPr>
            </w:pPr>
            <w:r w:rsidRPr="00457DFC">
              <w:rPr>
                <w:rFonts w:cstheme="minorHAnsi"/>
                <w:b/>
                <w:sz w:val="24"/>
                <w:szCs w:val="26"/>
                <w:u w:val="single"/>
              </w:rPr>
              <w:t>Team</w:t>
            </w:r>
          </w:p>
        </w:tc>
        <w:tc>
          <w:tcPr>
            <w:tcW w:w="2103" w:type="pct"/>
            <w:vAlign w:val="bottom"/>
          </w:tcPr>
          <w:p w14:paraId="1894E7AB" w14:textId="77777777" w:rsidR="00D77E7F" w:rsidRPr="00457DFC" w:rsidRDefault="00D77E7F" w:rsidP="00BC7A0F">
            <w:pPr>
              <w:jc w:val="center"/>
              <w:rPr>
                <w:rFonts w:cstheme="minorHAnsi"/>
                <w:b/>
                <w:sz w:val="24"/>
                <w:szCs w:val="26"/>
              </w:rPr>
            </w:pPr>
          </w:p>
        </w:tc>
        <w:tc>
          <w:tcPr>
            <w:tcW w:w="316" w:type="pct"/>
            <w:vAlign w:val="bottom"/>
          </w:tcPr>
          <w:p w14:paraId="2388529B" w14:textId="77777777" w:rsidR="00D77E7F" w:rsidRPr="00457DFC" w:rsidRDefault="00D77E7F" w:rsidP="00BC7A0F">
            <w:pPr>
              <w:jc w:val="center"/>
              <w:rPr>
                <w:rFonts w:cstheme="minorHAnsi"/>
                <w:b/>
                <w:sz w:val="24"/>
                <w:szCs w:val="26"/>
              </w:rPr>
            </w:pPr>
          </w:p>
        </w:tc>
        <w:tc>
          <w:tcPr>
            <w:tcW w:w="878" w:type="pct"/>
            <w:vAlign w:val="bottom"/>
          </w:tcPr>
          <w:p w14:paraId="3FD5C2B9" w14:textId="77777777" w:rsidR="00D77E7F" w:rsidRPr="00457DFC" w:rsidRDefault="00D77E7F" w:rsidP="00BC7A0F">
            <w:pPr>
              <w:jc w:val="center"/>
              <w:rPr>
                <w:rFonts w:cstheme="minorHAnsi"/>
                <w:b/>
                <w:sz w:val="24"/>
                <w:szCs w:val="26"/>
              </w:rPr>
            </w:pPr>
          </w:p>
        </w:tc>
      </w:tr>
      <w:tr w:rsidR="00D77E7F" w:rsidRPr="00457DFC" w14:paraId="6647E16C" w14:textId="77777777" w:rsidTr="00BC7A0F">
        <w:tc>
          <w:tcPr>
            <w:tcW w:w="1703" w:type="pct"/>
            <w:vAlign w:val="bottom"/>
          </w:tcPr>
          <w:p w14:paraId="2D70A2BA" w14:textId="77777777" w:rsidR="00D77E7F" w:rsidRPr="00457DFC" w:rsidRDefault="00D77E7F" w:rsidP="00BC7A0F">
            <w:pPr>
              <w:spacing w:before="240"/>
              <w:rPr>
                <w:rFonts w:cstheme="minorHAnsi"/>
                <w:sz w:val="24"/>
                <w:szCs w:val="26"/>
                <w:u w:val="single"/>
              </w:rPr>
            </w:pPr>
            <w:r w:rsidRPr="00457DFC">
              <w:rPr>
                <w:rFonts w:cstheme="minorHAnsi"/>
                <w:sz w:val="24"/>
                <w:szCs w:val="26"/>
                <w:u w:val="single"/>
              </w:rPr>
              <w:t>&lt;Name&gt;</w:t>
            </w:r>
          </w:p>
        </w:tc>
        <w:tc>
          <w:tcPr>
            <w:tcW w:w="2103" w:type="pct"/>
            <w:tcBorders>
              <w:bottom w:val="single" w:sz="4" w:space="0" w:color="auto"/>
            </w:tcBorders>
            <w:vAlign w:val="bottom"/>
          </w:tcPr>
          <w:p w14:paraId="551F9821" w14:textId="77777777" w:rsidR="00D77E7F" w:rsidRPr="00457DFC" w:rsidRDefault="00D77E7F" w:rsidP="00BC7A0F">
            <w:pPr>
              <w:jc w:val="center"/>
              <w:rPr>
                <w:rFonts w:cstheme="minorHAnsi"/>
                <w:sz w:val="24"/>
                <w:szCs w:val="26"/>
              </w:rPr>
            </w:pPr>
          </w:p>
        </w:tc>
        <w:tc>
          <w:tcPr>
            <w:tcW w:w="316" w:type="pct"/>
            <w:vAlign w:val="bottom"/>
          </w:tcPr>
          <w:p w14:paraId="381C0CAB" w14:textId="77777777" w:rsidR="00D77E7F" w:rsidRPr="00457DFC" w:rsidRDefault="00D77E7F" w:rsidP="00BC7A0F">
            <w:pPr>
              <w:jc w:val="center"/>
              <w:rPr>
                <w:rFonts w:cstheme="minorHAnsi"/>
                <w:sz w:val="24"/>
                <w:szCs w:val="26"/>
              </w:rPr>
            </w:pPr>
          </w:p>
        </w:tc>
        <w:tc>
          <w:tcPr>
            <w:tcW w:w="878" w:type="pct"/>
            <w:tcBorders>
              <w:bottom w:val="single" w:sz="4" w:space="0" w:color="auto"/>
            </w:tcBorders>
            <w:vAlign w:val="bottom"/>
          </w:tcPr>
          <w:p w14:paraId="271EDE6E" w14:textId="77777777" w:rsidR="00D77E7F" w:rsidRPr="00457DFC" w:rsidRDefault="00D77E7F" w:rsidP="00BC7A0F">
            <w:pPr>
              <w:jc w:val="center"/>
              <w:rPr>
                <w:rFonts w:cstheme="minorHAnsi"/>
                <w:sz w:val="24"/>
                <w:szCs w:val="26"/>
              </w:rPr>
            </w:pPr>
          </w:p>
        </w:tc>
      </w:tr>
      <w:tr w:rsidR="00D77E7F" w:rsidRPr="00457DFC" w14:paraId="7EEB089C" w14:textId="77777777" w:rsidTr="00BC7A0F">
        <w:tc>
          <w:tcPr>
            <w:tcW w:w="1703" w:type="pct"/>
            <w:vAlign w:val="bottom"/>
          </w:tcPr>
          <w:p w14:paraId="6E9FE6AA" w14:textId="77777777" w:rsidR="00D77E7F" w:rsidRPr="00457DFC" w:rsidRDefault="00D77E7F" w:rsidP="00BC7A0F">
            <w:pPr>
              <w:rPr>
                <w:rFonts w:cstheme="minorHAnsi"/>
                <w:sz w:val="24"/>
                <w:szCs w:val="26"/>
                <w:u w:val="single"/>
              </w:rPr>
            </w:pPr>
          </w:p>
        </w:tc>
        <w:tc>
          <w:tcPr>
            <w:tcW w:w="2103" w:type="pct"/>
            <w:tcBorders>
              <w:top w:val="single" w:sz="4" w:space="0" w:color="auto"/>
            </w:tcBorders>
            <w:vAlign w:val="bottom"/>
          </w:tcPr>
          <w:p w14:paraId="07610052" w14:textId="77777777" w:rsidR="00D77E7F" w:rsidRPr="00457DFC" w:rsidRDefault="00D77E7F" w:rsidP="00BC7A0F">
            <w:pPr>
              <w:jc w:val="center"/>
              <w:rPr>
                <w:rFonts w:cstheme="minorHAnsi"/>
                <w:b/>
                <w:sz w:val="24"/>
                <w:szCs w:val="26"/>
              </w:rPr>
            </w:pPr>
            <w:r w:rsidRPr="00457DFC">
              <w:rPr>
                <w:rFonts w:cstheme="minorHAnsi"/>
                <w:b/>
                <w:sz w:val="24"/>
                <w:szCs w:val="26"/>
              </w:rPr>
              <w:t>Signature</w:t>
            </w:r>
          </w:p>
        </w:tc>
        <w:tc>
          <w:tcPr>
            <w:tcW w:w="316" w:type="pct"/>
            <w:vAlign w:val="bottom"/>
          </w:tcPr>
          <w:p w14:paraId="2F56074E" w14:textId="77777777" w:rsidR="00D77E7F" w:rsidRPr="00457DFC" w:rsidRDefault="00D77E7F" w:rsidP="00BC7A0F">
            <w:pPr>
              <w:jc w:val="center"/>
              <w:rPr>
                <w:rFonts w:cstheme="minorHAnsi"/>
                <w:sz w:val="24"/>
                <w:szCs w:val="26"/>
              </w:rPr>
            </w:pPr>
          </w:p>
        </w:tc>
        <w:tc>
          <w:tcPr>
            <w:tcW w:w="878" w:type="pct"/>
            <w:tcBorders>
              <w:top w:val="single" w:sz="4" w:space="0" w:color="auto"/>
            </w:tcBorders>
            <w:vAlign w:val="bottom"/>
          </w:tcPr>
          <w:p w14:paraId="12631A0C" w14:textId="77777777" w:rsidR="00D77E7F" w:rsidRPr="00457DFC" w:rsidRDefault="00D77E7F" w:rsidP="00BC7A0F">
            <w:pPr>
              <w:jc w:val="center"/>
              <w:rPr>
                <w:rFonts w:cstheme="minorHAnsi"/>
                <w:sz w:val="24"/>
                <w:szCs w:val="26"/>
              </w:rPr>
            </w:pPr>
            <w:r w:rsidRPr="00457DFC">
              <w:rPr>
                <w:rFonts w:cstheme="minorHAnsi"/>
                <w:b/>
                <w:sz w:val="24"/>
                <w:szCs w:val="26"/>
              </w:rPr>
              <w:t>Date</w:t>
            </w:r>
          </w:p>
        </w:tc>
      </w:tr>
      <w:tr w:rsidR="00D77E7F" w:rsidRPr="00457DFC" w14:paraId="1BF31F97" w14:textId="77777777" w:rsidTr="00BC7A0F">
        <w:tc>
          <w:tcPr>
            <w:tcW w:w="1703" w:type="pct"/>
            <w:vAlign w:val="bottom"/>
          </w:tcPr>
          <w:p w14:paraId="19B6491A" w14:textId="77777777" w:rsidR="00D77E7F" w:rsidRPr="00457DFC" w:rsidRDefault="00D77E7F" w:rsidP="00BC7A0F">
            <w:pPr>
              <w:spacing w:before="240"/>
              <w:rPr>
                <w:rFonts w:cstheme="minorHAnsi"/>
                <w:sz w:val="24"/>
                <w:szCs w:val="26"/>
                <w:u w:val="single"/>
              </w:rPr>
            </w:pPr>
            <w:r w:rsidRPr="00457DFC">
              <w:rPr>
                <w:rFonts w:cstheme="minorHAnsi"/>
                <w:sz w:val="24"/>
                <w:szCs w:val="26"/>
                <w:u w:val="single"/>
              </w:rPr>
              <w:t>&lt;Name&gt;</w:t>
            </w:r>
          </w:p>
        </w:tc>
        <w:tc>
          <w:tcPr>
            <w:tcW w:w="2103" w:type="pct"/>
            <w:tcBorders>
              <w:bottom w:val="single" w:sz="4" w:space="0" w:color="auto"/>
            </w:tcBorders>
            <w:vAlign w:val="bottom"/>
          </w:tcPr>
          <w:p w14:paraId="011F2AD0" w14:textId="77777777" w:rsidR="00D77E7F" w:rsidRPr="00457DFC" w:rsidRDefault="00D77E7F" w:rsidP="00BC7A0F">
            <w:pPr>
              <w:tabs>
                <w:tab w:val="left" w:pos="1668"/>
              </w:tabs>
              <w:jc w:val="center"/>
              <w:rPr>
                <w:rFonts w:cstheme="minorHAnsi"/>
                <w:b/>
                <w:sz w:val="24"/>
                <w:szCs w:val="26"/>
              </w:rPr>
            </w:pPr>
          </w:p>
        </w:tc>
        <w:tc>
          <w:tcPr>
            <w:tcW w:w="316" w:type="pct"/>
            <w:vAlign w:val="bottom"/>
          </w:tcPr>
          <w:p w14:paraId="23BA222A" w14:textId="77777777" w:rsidR="00D77E7F" w:rsidRPr="00457DFC" w:rsidRDefault="00D77E7F" w:rsidP="00BC7A0F">
            <w:pPr>
              <w:jc w:val="center"/>
              <w:rPr>
                <w:rFonts w:cstheme="minorHAnsi"/>
                <w:sz w:val="24"/>
                <w:szCs w:val="26"/>
              </w:rPr>
            </w:pPr>
          </w:p>
        </w:tc>
        <w:tc>
          <w:tcPr>
            <w:tcW w:w="878" w:type="pct"/>
            <w:tcBorders>
              <w:bottom w:val="single" w:sz="4" w:space="0" w:color="auto"/>
            </w:tcBorders>
            <w:vAlign w:val="bottom"/>
          </w:tcPr>
          <w:p w14:paraId="36BD6C5E" w14:textId="77777777" w:rsidR="00D77E7F" w:rsidRPr="00457DFC" w:rsidRDefault="00D77E7F" w:rsidP="00BC7A0F">
            <w:pPr>
              <w:jc w:val="center"/>
              <w:rPr>
                <w:rFonts w:cstheme="minorHAnsi"/>
                <w:sz w:val="24"/>
                <w:szCs w:val="26"/>
              </w:rPr>
            </w:pPr>
          </w:p>
        </w:tc>
      </w:tr>
      <w:tr w:rsidR="00D77E7F" w:rsidRPr="00457DFC" w14:paraId="2352CD87" w14:textId="77777777" w:rsidTr="00BC7A0F">
        <w:tc>
          <w:tcPr>
            <w:tcW w:w="1703" w:type="pct"/>
            <w:vAlign w:val="bottom"/>
          </w:tcPr>
          <w:p w14:paraId="590F9FF2" w14:textId="77777777" w:rsidR="00D77E7F" w:rsidRPr="00457DFC" w:rsidRDefault="00D77E7F" w:rsidP="00BC7A0F">
            <w:pPr>
              <w:rPr>
                <w:rFonts w:cstheme="minorHAnsi"/>
                <w:sz w:val="24"/>
                <w:szCs w:val="26"/>
                <w:u w:val="single"/>
              </w:rPr>
            </w:pPr>
          </w:p>
        </w:tc>
        <w:tc>
          <w:tcPr>
            <w:tcW w:w="2103" w:type="pct"/>
            <w:tcBorders>
              <w:top w:val="single" w:sz="4" w:space="0" w:color="auto"/>
            </w:tcBorders>
            <w:vAlign w:val="bottom"/>
          </w:tcPr>
          <w:p w14:paraId="4777FAAE" w14:textId="77777777" w:rsidR="00D77E7F" w:rsidRPr="00457DFC" w:rsidRDefault="00D77E7F" w:rsidP="00BC7A0F">
            <w:pPr>
              <w:jc w:val="center"/>
              <w:rPr>
                <w:rFonts w:cstheme="minorHAnsi"/>
                <w:b/>
                <w:sz w:val="24"/>
                <w:szCs w:val="26"/>
              </w:rPr>
            </w:pPr>
            <w:r w:rsidRPr="00457DFC">
              <w:rPr>
                <w:rFonts w:cstheme="minorHAnsi"/>
                <w:b/>
                <w:sz w:val="24"/>
                <w:szCs w:val="26"/>
              </w:rPr>
              <w:t>Signature</w:t>
            </w:r>
          </w:p>
        </w:tc>
        <w:tc>
          <w:tcPr>
            <w:tcW w:w="316" w:type="pct"/>
            <w:vAlign w:val="bottom"/>
          </w:tcPr>
          <w:p w14:paraId="60D8B109" w14:textId="77777777" w:rsidR="00D77E7F" w:rsidRPr="00457DFC" w:rsidRDefault="00D77E7F" w:rsidP="00BC7A0F">
            <w:pPr>
              <w:jc w:val="center"/>
              <w:rPr>
                <w:rFonts w:cstheme="minorHAnsi"/>
                <w:sz w:val="24"/>
                <w:szCs w:val="26"/>
              </w:rPr>
            </w:pPr>
          </w:p>
        </w:tc>
        <w:tc>
          <w:tcPr>
            <w:tcW w:w="878" w:type="pct"/>
            <w:tcBorders>
              <w:top w:val="single" w:sz="4" w:space="0" w:color="auto"/>
            </w:tcBorders>
            <w:vAlign w:val="bottom"/>
          </w:tcPr>
          <w:p w14:paraId="740C9F93" w14:textId="77777777" w:rsidR="00D77E7F" w:rsidRPr="00457DFC" w:rsidRDefault="00D77E7F" w:rsidP="00BC7A0F">
            <w:pPr>
              <w:jc w:val="center"/>
              <w:rPr>
                <w:rFonts w:cstheme="minorHAnsi"/>
                <w:sz w:val="24"/>
                <w:szCs w:val="26"/>
              </w:rPr>
            </w:pPr>
            <w:r w:rsidRPr="00457DFC">
              <w:rPr>
                <w:rFonts w:cstheme="minorHAnsi"/>
                <w:b/>
                <w:sz w:val="24"/>
                <w:szCs w:val="26"/>
              </w:rPr>
              <w:t>Date</w:t>
            </w:r>
          </w:p>
        </w:tc>
      </w:tr>
      <w:tr w:rsidR="00D77E7F" w:rsidRPr="00457DFC" w14:paraId="02FB3A98" w14:textId="77777777" w:rsidTr="00BC7A0F">
        <w:tc>
          <w:tcPr>
            <w:tcW w:w="1703" w:type="pct"/>
            <w:vAlign w:val="bottom"/>
          </w:tcPr>
          <w:p w14:paraId="3AA38916" w14:textId="77777777" w:rsidR="00D77E7F" w:rsidRPr="00457DFC" w:rsidRDefault="00D77E7F" w:rsidP="00BC7A0F">
            <w:pPr>
              <w:spacing w:before="240"/>
              <w:rPr>
                <w:rFonts w:cstheme="minorHAnsi"/>
                <w:sz w:val="24"/>
                <w:szCs w:val="26"/>
                <w:u w:val="single"/>
              </w:rPr>
            </w:pPr>
            <w:r w:rsidRPr="00457DFC">
              <w:rPr>
                <w:rFonts w:cstheme="minorHAnsi"/>
                <w:sz w:val="24"/>
                <w:szCs w:val="26"/>
                <w:u w:val="single"/>
              </w:rPr>
              <w:t>&lt;Name&gt;</w:t>
            </w:r>
          </w:p>
        </w:tc>
        <w:tc>
          <w:tcPr>
            <w:tcW w:w="2103" w:type="pct"/>
            <w:tcBorders>
              <w:bottom w:val="single" w:sz="4" w:space="0" w:color="auto"/>
            </w:tcBorders>
            <w:vAlign w:val="bottom"/>
          </w:tcPr>
          <w:p w14:paraId="2ECEF10D" w14:textId="77777777" w:rsidR="00D77E7F" w:rsidRPr="00457DFC" w:rsidRDefault="00D77E7F" w:rsidP="00BC7A0F">
            <w:pPr>
              <w:jc w:val="center"/>
              <w:rPr>
                <w:rFonts w:cstheme="minorHAnsi"/>
                <w:b/>
                <w:sz w:val="24"/>
                <w:szCs w:val="26"/>
              </w:rPr>
            </w:pPr>
          </w:p>
        </w:tc>
        <w:tc>
          <w:tcPr>
            <w:tcW w:w="316" w:type="pct"/>
            <w:vAlign w:val="bottom"/>
          </w:tcPr>
          <w:p w14:paraId="54025451" w14:textId="77777777" w:rsidR="00D77E7F" w:rsidRPr="00457DFC" w:rsidRDefault="00D77E7F" w:rsidP="00BC7A0F">
            <w:pPr>
              <w:jc w:val="center"/>
              <w:rPr>
                <w:rFonts w:cstheme="minorHAnsi"/>
                <w:sz w:val="24"/>
                <w:szCs w:val="26"/>
              </w:rPr>
            </w:pPr>
          </w:p>
        </w:tc>
        <w:tc>
          <w:tcPr>
            <w:tcW w:w="878" w:type="pct"/>
            <w:tcBorders>
              <w:bottom w:val="single" w:sz="4" w:space="0" w:color="auto"/>
            </w:tcBorders>
            <w:vAlign w:val="bottom"/>
          </w:tcPr>
          <w:p w14:paraId="78698409" w14:textId="77777777" w:rsidR="00D77E7F" w:rsidRPr="00457DFC" w:rsidRDefault="00D77E7F" w:rsidP="00BC7A0F">
            <w:pPr>
              <w:jc w:val="center"/>
              <w:rPr>
                <w:rFonts w:cstheme="minorHAnsi"/>
                <w:sz w:val="24"/>
                <w:szCs w:val="26"/>
              </w:rPr>
            </w:pPr>
          </w:p>
        </w:tc>
      </w:tr>
      <w:tr w:rsidR="00D77E7F" w:rsidRPr="00457DFC" w14:paraId="7CD3EB4A" w14:textId="77777777" w:rsidTr="00BC7A0F">
        <w:tc>
          <w:tcPr>
            <w:tcW w:w="1703" w:type="pct"/>
            <w:vAlign w:val="bottom"/>
          </w:tcPr>
          <w:p w14:paraId="7B038D4A" w14:textId="77777777" w:rsidR="00D77E7F" w:rsidRPr="00457DFC" w:rsidRDefault="00D77E7F" w:rsidP="00BC7A0F">
            <w:pPr>
              <w:rPr>
                <w:rFonts w:cstheme="minorHAnsi"/>
                <w:sz w:val="24"/>
                <w:szCs w:val="26"/>
              </w:rPr>
            </w:pPr>
          </w:p>
        </w:tc>
        <w:tc>
          <w:tcPr>
            <w:tcW w:w="2103" w:type="pct"/>
            <w:tcBorders>
              <w:top w:val="single" w:sz="4" w:space="0" w:color="auto"/>
            </w:tcBorders>
            <w:vAlign w:val="bottom"/>
          </w:tcPr>
          <w:p w14:paraId="5250594E" w14:textId="77777777" w:rsidR="00D77E7F" w:rsidRPr="00457DFC" w:rsidRDefault="00D77E7F" w:rsidP="00BC7A0F">
            <w:pPr>
              <w:tabs>
                <w:tab w:val="left" w:pos="1368"/>
              </w:tabs>
              <w:jc w:val="center"/>
              <w:rPr>
                <w:rFonts w:cstheme="minorHAnsi"/>
                <w:b/>
                <w:sz w:val="24"/>
                <w:szCs w:val="26"/>
              </w:rPr>
            </w:pPr>
            <w:r w:rsidRPr="00457DFC">
              <w:rPr>
                <w:rFonts w:cstheme="minorHAnsi"/>
                <w:b/>
                <w:sz w:val="24"/>
                <w:szCs w:val="26"/>
              </w:rPr>
              <w:t>Signature</w:t>
            </w:r>
          </w:p>
        </w:tc>
        <w:tc>
          <w:tcPr>
            <w:tcW w:w="316" w:type="pct"/>
            <w:vAlign w:val="bottom"/>
          </w:tcPr>
          <w:p w14:paraId="6F7ED4D5" w14:textId="77777777" w:rsidR="00D77E7F" w:rsidRPr="00457DFC" w:rsidRDefault="00D77E7F" w:rsidP="00BC7A0F">
            <w:pPr>
              <w:jc w:val="center"/>
              <w:rPr>
                <w:rFonts w:cstheme="minorHAnsi"/>
                <w:sz w:val="24"/>
                <w:szCs w:val="26"/>
              </w:rPr>
            </w:pPr>
          </w:p>
        </w:tc>
        <w:tc>
          <w:tcPr>
            <w:tcW w:w="878" w:type="pct"/>
            <w:tcBorders>
              <w:top w:val="single" w:sz="4" w:space="0" w:color="auto"/>
            </w:tcBorders>
            <w:vAlign w:val="bottom"/>
          </w:tcPr>
          <w:p w14:paraId="6FB7E4DD" w14:textId="77777777" w:rsidR="00D77E7F" w:rsidRPr="00457DFC" w:rsidRDefault="00D77E7F" w:rsidP="00BC7A0F">
            <w:pPr>
              <w:jc w:val="center"/>
              <w:rPr>
                <w:rFonts w:cstheme="minorHAnsi"/>
                <w:sz w:val="24"/>
                <w:szCs w:val="26"/>
              </w:rPr>
            </w:pPr>
            <w:r w:rsidRPr="00457DFC">
              <w:rPr>
                <w:rFonts w:cstheme="minorHAnsi"/>
                <w:b/>
                <w:sz w:val="24"/>
                <w:szCs w:val="26"/>
              </w:rPr>
              <w:t>Date</w:t>
            </w:r>
          </w:p>
        </w:tc>
      </w:tr>
    </w:tbl>
    <w:p w14:paraId="5A0AB22C" w14:textId="68F68392" w:rsidR="00E937FF" w:rsidRPr="00E937FF" w:rsidRDefault="00E937FF" w:rsidP="00D77E7F">
      <w:pPr>
        <w:pStyle w:val="Heading1"/>
        <w:rPr>
          <w:lang w:val="en-US"/>
        </w:rPr>
      </w:pPr>
    </w:p>
    <w:sectPr w:rsidR="00E937FF" w:rsidRPr="00E937FF" w:rsidSect="008D0C3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193FF" w14:textId="77777777" w:rsidR="00863770" w:rsidRDefault="00863770">
      <w:pPr>
        <w:spacing w:after="0" w:line="240" w:lineRule="auto"/>
      </w:pPr>
      <w:r>
        <w:separator/>
      </w:r>
    </w:p>
  </w:endnote>
  <w:endnote w:type="continuationSeparator" w:id="0">
    <w:p w14:paraId="53BCA0A1" w14:textId="77777777" w:rsidR="00863770" w:rsidRDefault="0086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AAD5BC" w14:paraId="21B6CB88" w14:textId="77777777" w:rsidTr="17AAD5BC">
      <w:trPr>
        <w:trHeight w:val="300"/>
      </w:trPr>
      <w:tc>
        <w:tcPr>
          <w:tcW w:w="3120" w:type="dxa"/>
        </w:tcPr>
        <w:p w14:paraId="1FCF46DA" w14:textId="1FF31743" w:rsidR="17AAD5BC" w:rsidRDefault="17AAD5BC" w:rsidP="17AAD5BC">
          <w:pPr>
            <w:pStyle w:val="Header"/>
            <w:ind w:left="-115"/>
          </w:pPr>
        </w:p>
      </w:tc>
      <w:tc>
        <w:tcPr>
          <w:tcW w:w="3120" w:type="dxa"/>
        </w:tcPr>
        <w:p w14:paraId="26EA3724" w14:textId="7F96D6E3" w:rsidR="17AAD5BC" w:rsidRDefault="17AAD5BC" w:rsidP="17AAD5BC">
          <w:pPr>
            <w:pStyle w:val="Header"/>
            <w:jc w:val="center"/>
          </w:pPr>
        </w:p>
      </w:tc>
      <w:tc>
        <w:tcPr>
          <w:tcW w:w="3120" w:type="dxa"/>
        </w:tcPr>
        <w:p w14:paraId="06878081" w14:textId="1CA5A146" w:rsidR="17AAD5BC" w:rsidRDefault="17AAD5BC" w:rsidP="17AAD5BC">
          <w:pPr>
            <w:pStyle w:val="Header"/>
            <w:ind w:right="-115"/>
            <w:jc w:val="right"/>
          </w:pPr>
        </w:p>
      </w:tc>
    </w:tr>
  </w:tbl>
  <w:p w14:paraId="6BF26517" w14:textId="7463E55B" w:rsidR="17AAD5BC" w:rsidRDefault="17AAD5BC" w:rsidP="17AAD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7DFA5" w14:textId="77777777" w:rsidR="00863770" w:rsidRDefault="00863770">
      <w:pPr>
        <w:spacing w:after="0" w:line="240" w:lineRule="auto"/>
      </w:pPr>
      <w:r>
        <w:separator/>
      </w:r>
    </w:p>
  </w:footnote>
  <w:footnote w:type="continuationSeparator" w:id="0">
    <w:p w14:paraId="0E35DCAD" w14:textId="77777777" w:rsidR="00863770" w:rsidRDefault="00863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AAD5BC" w14:paraId="7D4C5115" w14:textId="77777777" w:rsidTr="17AAD5BC">
      <w:trPr>
        <w:trHeight w:val="300"/>
      </w:trPr>
      <w:tc>
        <w:tcPr>
          <w:tcW w:w="3120" w:type="dxa"/>
        </w:tcPr>
        <w:p w14:paraId="15887B31" w14:textId="652A461C" w:rsidR="17AAD5BC" w:rsidRDefault="17AAD5BC" w:rsidP="17AAD5BC">
          <w:pPr>
            <w:pStyle w:val="Header"/>
            <w:ind w:left="-115"/>
          </w:pPr>
        </w:p>
      </w:tc>
      <w:tc>
        <w:tcPr>
          <w:tcW w:w="3120" w:type="dxa"/>
        </w:tcPr>
        <w:p w14:paraId="0B6A8400" w14:textId="622D33F2" w:rsidR="17AAD5BC" w:rsidRDefault="17AAD5BC" w:rsidP="17AAD5BC">
          <w:pPr>
            <w:pStyle w:val="Header"/>
            <w:jc w:val="center"/>
          </w:pPr>
        </w:p>
      </w:tc>
      <w:tc>
        <w:tcPr>
          <w:tcW w:w="3120" w:type="dxa"/>
        </w:tcPr>
        <w:p w14:paraId="0650024D" w14:textId="2EABC8D5" w:rsidR="17AAD5BC" w:rsidRDefault="17AAD5BC" w:rsidP="17AAD5BC">
          <w:pPr>
            <w:pStyle w:val="Header"/>
            <w:ind w:right="-115"/>
            <w:jc w:val="right"/>
          </w:pPr>
        </w:p>
      </w:tc>
    </w:tr>
  </w:tbl>
  <w:p w14:paraId="6B6983F7" w14:textId="3709DAC6" w:rsidR="17AAD5BC" w:rsidRDefault="17AAD5BC" w:rsidP="17AAD5BC">
    <w:pPr>
      <w:pStyle w:val="Header"/>
    </w:pPr>
  </w:p>
</w:hdr>
</file>

<file path=word/intelligence2.xml><?xml version="1.0" encoding="utf-8"?>
<int2:intelligence xmlns:int2="http://schemas.microsoft.com/office/intelligence/2020/intelligence" xmlns:oel="http://schemas.microsoft.com/office/2019/extlst">
  <int2:observations>
    <int2:textHash int2:hashCode="dQtTCUvlYsnTjy" int2:id="JXJVcynr">
      <int2:state int2:value="Rejected" int2:type="LegacyProofing"/>
    </int2:textHash>
    <int2:textHash int2:hashCode="C/FzU86CCWu7Cq" int2:id="eBB3HS3p">
      <int2:state int2:value="Rejected" int2:type="LegacyProofing"/>
    </int2:textHash>
    <int2:textHash int2:hashCode="Nj6yJPb/jTxRY6" int2:id="gNEXAN65">
      <int2:state int2:value="Rejected" int2:type="LegacyProofing"/>
    </int2:textHash>
    <int2:bookmark int2:bookmarkName="_Int_lTHYsfeB" int2:invalidationBookmarkName="" int2:hashCode="P4pl8KHxGvynPD" int2:id="44vLtac6">
      <int2:state int2:value="Rejected" int2:type="AugLoop_Text_Critique"/>
    </int2:bookmark>
    <int2:bookmark int2:bookmarkName="_Int_EZRWkfni" int2:invalidationBookmarkName="" int2:hashCode="K93WGKPDUuzK/G" int2:id="R5y45bRH">
      <int2:state int2:value="Rejected" int2:type="AugLoop_Text_Critique"/>
    </int2:bookmark>
    <int2:bookmark int2:bookmarkName="_Int_L0DJ0Nls" int2:invalidationBookmarkName="" int2:hashCode="Y1mMhAODmxXWW5" int2:id="oLk2vbmg">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1357EC5"/>
    <w:multiLevelType w:val="multilevel"/>
    <w:tmpl w:val="56A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5B0376"/>
    <w:multiLevelType w:val="multilevel"/>
    <w:tmpl w:val="E18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E0231"/>
    <w:multiLevelType w:val="hybridMultilevel"/>
    <w:tmpl w:val="6B6445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1E90F23"/>
    <w:multiLevelType w:val="hybridMultilevel"/>
    <w:tmpl w:val="DC182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D46535"/>
    <w:multiLevelType w:val="hybridMultilevel"/>
    <w:tmpl w:val="E41C8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233911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16cid:durableId="729695044">
    <w:abstractNumId w:val="4"/>
  </w:num>
  <w:num w:numId="3" w16cid:durableId="1443765854">
    <w:abstractNumId w:val="2"/>
  </w:num>
  <w:num w:numId="4" w16cid:durableId="674573655">
    <w:abstractNumId w:val="1"/>
  </w:num>
  <w:num w:numId="5" w16cid:durableId="1138569434">
    <w:abstractNumId w:val="3"/>
  </w:num>
  <w:num w:numId="6" w16cid:durableId="192344215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Nienhuis">
    <w15:presenceInfo w15:providerId="AD" w15:userId="S::c0470964@camosun.ca::0743d1e1-e2fd-4439-8534-1c1a4562f6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FF"/>
    <w:rsid w:val="00130DAD"/>
    <w:rsid w:val="001648FB"/>
    <w:rsid w:val="002A13A3"/>
    <w:rsid w:val="0031230B"/>
    <w:rsid w:val="00593EC5"/>
    <w:rsid w:val="005B2858"/>
    <w:rsid w:val="005B754D"/>
    <w:rsid w:val="005D0AAB"/>
    <w:rsid w:val="006257C7"/>
    <w:rsid w:val="006E331B"/>
    <w:rsid w:val="0072303F"/>
    <w:rsid w:val="0073155A"/>
    <w:rsid w:val="0076176A"/>
    <w:rsid w:val="007716F8"/>
    <w:rsid w:val="007D65D3"/>
    <w:rsid w:val="007E5EDD"/>
    <w:rsid w:val="00863770"/>
    <w:rsid w:val="008C24C3"/>
    <w:rsid w:val="008D0C33"/>
    <w:rsid w:val="008F1FA3"/>
    <w:rsid w:val="009AEB95"/>
    <w:rsid w:val="00A05A91"/>
    <w:rsid w:val="00A422F5"/>
    <w:rsid w:val="00A44B56"/>
    <w:rsid w:val="00A8150E"/>
    <w:rsid w:val="00CC7F46"/>
    <w:rsid w:val="00D37C94"/>
    <w:rsid w:val="00D4084C"/>
    <w:rsid w:val="00D50534"/>
    <w:rsid w:val="00D77E7F"/>
    <w:rsid w:val="00DC701B"/>
    <w:rsid w:val="00E3123C"/>
    <w:rsid w:val="00E8236C"/>
    <w:rsid w:val="00E937FF"/>
    <w:rsid w:val="00F265B9"/>
    <w:rsid w:val="00F53AF7"/>
    <w:rsid w:val="01943E48"/>
    <w:rsid w:val="01D44D53"/>
    <w:rsid w:val="01F7608C"/>
    <w:rsid w:val="023993A5"/>
    <w:rsid w:val="02FC5E56"/>
    <w:rsid w:val="031C6E2D"/>
    <w:rsid w:val="03DE1873"/>
    <w:rsid w:val="047E3DE0"/>
    <w:rsid w:val="048A4031"/>
    <w:rsid w:val="04982EB7"/>
    <w:rsid w:val="04CDB0C5"/>
    <w:rsid w:val="06CAD1AF"/>
    <w:rsid w:val="0789A9AB"/>
    <w:rsid w:val="07B6C312"/>
    <w:rsid w:val="082A69D5"/>
    <w:rsid w:val="0884525E"/>
    <w:rsid w:val="094A4A5F"/>
    <w:rsid w:val="096073AE"/>
    <w:rsid w:val="09AD9048"/>
    <w:rsid w:val="09B6C8AC"/>
    <w:rsid w:val="09DC7000"/>
    <w:rsid w:val="0A8220A9"/>
    <w:rsid w:val="0AA1DE0E"/>
    <w:rsid w:val="0AF79D0D"/>
    <w:rsid w:val="0BD1B077"/>
    <w:rsid w:val="0CDF9600"/>
    <w:rsid w:val="0D3A1333"/>
    <w:rsid w:val="0D500F60"/>
    <w:rsid w:val="0D91118E"/>
    <w:rsid w:val="0DA55ED7"/>
    <w:rsid w:val="0E2DD626"/>
    <w:rsid w:val="0E53212E"/>
    <w:rsid w:val="0E7B6661"/>
    <w:rsid w:val="0E934101"/>
    <w:rsid w:val="0F6A8150"/>
    <w:rsid w:val="0F971AAD"/>
    <w:rsid w:val="101261B2"/>
    <w:rsid w:val="10DC90E9"/>
    <w:rsid w:val="1138AC8E"/>
    <w:rsid w:val="115D8962"/>
    <w:rsid w:val="1199DEC6"/>
    <w:rsid w:val="11B30723"/>
    <w:rsid w:val="12780E54"/>
    <w:rsid w:val="134ED784"/>
    <w:rsid w:val="137B7A19"/>
    <w:rsid w:val="14516DE5"/>
    <w:rsid w:val="155C22BD"/>
    <w:rsid w:val="15A868E2"/>
    <w:rsid w:val="15B0020C"/>
    <w:rsid w:val="1633ED5B"/>
    <w:rsid w:val="168D8FF0"/>
    <w:rsid w:val="16ADAFFA"/>
    <w:rsid w:val="179A71E1"/>
    <w:rsid w:val="17AAD5BC"/>
    <w:rsid w:val="181EA5EA"/>
    <w:rsid w:val="18AF84D6"/>
    <w:rsid w:val="18EDD206"/>
    <w:rsid w:val="19407C4F"/>
    <w:rsid w:val="19607121"/>
    <w:rsid w:val="19C52753"/>
    <w:rsid w:val="1A336835"/>
    <w:rsid w:val="1A8AC313"/>
    <w:rsid w:val="1A8CD52B"/>
    <w:rsid w:val="1AA31FAE"/>
    <w:rsid w:val="1BD0F12D"/>
    <w:rsid w:val="1CDBD9E2"/>
    <w:rsid w:val="1CDFD6EF"/>
    <w:rsid w:val="1DBEE5F8"/>
    <w:rsid w:val="1DEF17C7"/>
    <w:rsid w:val="1ED7B2F1"/>
    <w:rsid w:val="1F8AE828"/>
    <w:rsid w:val="21BF6870"/>
    <w:rsid w:val="2224C369"/>
    <w:rsid w:val="22378791"/>
    <w:rsid w:val="22EE2B0A"/>
    <w:rsid w:val="23B726DD"/>
    <w:rsid w:val="2544B18D"/>
    <w:rsid w:val="26251625"/>
    <w:rsid w:val="26A0F9B8"/>
    <w:rsid w:val="284771A1"/>
    <w:rsid w:val="28643EFC"/>
    <w:rsid w:val="28811487"/>
    <w:rsid w:val="29130707"/>
    <w:rsid w:val="296D843A"/>
    <w:rsid w:val="29DA03B6"/>
    <w:rsid w:val="2A85E1BD"/>
    <w:rsid w:val="2C4D3838"/>
    <w:rsid w:val="2C9ED19E"/>
    <w:rsid w:val="2D1001F0"/>
    <w:rsid w:val="2ECAD560"/>
    <w:rsid w:val="2F23FAEB"/>
    <w:rsid w:val="2F879FF7"/>
    <w:rsid w:val="2FEA44E0"/>
    <w:rsid w:val="30191B22"/>
    <w:rsid w:val="302EB3A1"/>
    <w:rsid w:val="30528386"/>
    <w:rsid w:val="31A79D89"/>
    <w:rsid w:val="31D3DD5E"/>
    <w:rsid w:val="32785CA7"/>
    <w:rsid w:val="33113A50"/>
    <w:rsid w:val="350CCC4C"/>
    <w:rsid w:val="35DFFD41"/>
    <w:rsid w:val="36F9D3E3"/>
    <w:rsid w:val="38164556"/>
    <w:rsid w:val="3907FFFD"/>
    <w:rsid w:val="3909FF6F"/>
    <w:rsid w:val="39311857"/>
    <w:rsid w:val="3A8E689C"/>
    <w:rsid w:val="3B7B8FF4"/>
    <w:rsid w:val="3E45DE50"/>
    <w:rsid w:val="3E669137"/>
    <w:rsid w:val="3E8D6B86"/>
    <w:rsid w:val="40C1CFA7"/>
    <w:rsid w:val="4312119E"/>
    <w:rsid w:val="431DCC8C"/>
    <w:rsid w:val="438F0D3B"/>
    <w:rsid w:val="43A56129"/>
    <w:rsid w:val="43F97069"/>
    <w:rsid w:val="44690854"/>
    <w:rsid w:val="4473CAFE"/>
    <w:rsid w:val="4549BD90"/>
    <w:rsid w:val="4555268C"/>
    <w:rsid w:val="45AEAE9B"/>
    <w:rsid w:val="45F19DF2"/>
    <w:rsid w:val="4616A9AA"/>
    <w:rsid w:val="462AD55D"/>
    <w:rsid w:val="465B96C6"/>
    <w:rsid w:val="4684A088"/>
    <w:rsid w:val="47944256"/>
    <w:rsid w:val="47E6711A"/>
    <w:rsid w:val="48C7793A"/>
    <w:rsid w:val="4A1CA1EC"/>
    <w:rsid w:val="4A2D35F0"/>
    <w:rsid w:val="4B0B6F61"/>
    <w:rsid w:val="4B13472E"/>
    <w:rsid w:val="4B45C3E8"/>
    <w:rsid w:val="4B80F6C3"/>
    <w:rsid w:val="4CB5C867"/>
    <w:rsid w:val="4D136FE2"/>
    <w:rsid w:val="4ED1BFE2"/>
    <w:rsid w:val="4EFAFBB3"/>
    <w:rsid w:val="4FDCB85E"/>
    <w:rsid w:val="505CF4B7"/>
    <w:rsid w:val="506D86E4"/>
    <w:rsid w:val="50C02B4D"/>
    <w:rsid w:val="52552AF0"/>
    <w:rsid w:val="526704B1"/>
    <w:rsid w:val="52BB1622"/>
    <w:rsid w:val="52EBB6FE"/>
    <w:rsid w:val="5431A3B6"/>
    <w:rsid w:val="55A5DE34"/>
    <w:rsid w:val="55B6D973"/>
    <w:rsid w:val="562357C0"/>
    <w:rsid w:val="56502770"/>
    <w:rsid w:val="5661AE44"/>
    <w:rsid w:val="56CB96F0"/>
    <w:rsid w:val="576426BF"/>
    <w:rsid w:val="58009BEC"/>
    <w:rsid w:val="5848B586"/>
    <w:rsid w:val="5943C045"/>
    <w:rsid w:val="59B58D64"/>
    <w:rsid w:val="5A0037A9"/>
    <w:rsid w:val="5B6ADD6F"/>
    <w:rsid w:val="5B959A56"/>
    <w:rsid w:val="5B9F0813"/>
    <w:rsid w:val="5BD3CAE2"/>
    <w:rsid w:val="5BE7EFF9"/>
    <w:rsid w:val="5C6CC888"/>
    <w:rsid w:val="5C6E522A"/>
    <w:rsid w:val="5C9DA2B0"/>
    <w:rsid w:val="5CAD4F7D"/>
    <w:rsid w:val="5D76A98E"/>
    <w:rsid w:val="5DB0F019"/>
    <w:rsid w:val="5E26ADE1"/>
    <w:rsid w:val="5E657FF6"/>
    <w:rsid w:val="5E9F0154"/>
    <w:rsid w:val="5FB69188"/>
    <w:rsid w:val="5FC27E42"/>
    <w:rsid w:val="5FE2E5E1"/>
    <w:rsid w:val="602CE170"/>
    <w:rsid w:val="605BF1D4"/>
    <w:rsid w:val="61452646"/>
    <w:rsid w:val="6172441E"/>
    <w:rsid w:val="61A09A02"/>
    <w:rsid w:val="61DC2DFC"/>
    <w:rsid w:val="633C6A63"/>
    <w:rsid w:val="6390F19B"/>
    <w:rsid w:val="640ECD93"/>
    <w:rsid w:val="64B93ACB"/>
    <w:rsid w:val="64C163E8"/>
    <w:rsid w:val="65005293"/>
    <w:rsid w:val="652F83FE"/>
    <w:rsid w:val="65C54A23"/>
    <w:rsid w:val="6678ACFB"/>
    <w:rsid w:val="66E37544"/>
    <w:rsid w:val="67D25693"/>
    <w:rsid w:val="6841D6C4"/>
    <w:rsid w:val="687F45A5"/>
    <w:rsid w:val="68956FDB"/>
    <w:rsid w:val="69BA9B59"/>
    <w:rsid w:val="6B05278A"/>
    <w:rsid w:val="6B0530E9"/>
    <w:rsid w:val="6BD37F0A"/>
    <w:rsid w:val="6F105497"/>
    <w:rsid w:val="6F6AD1CA"/>
    <w:rsid w:val="6FE6EE7C"/>
    <w:rsid w:val="705ABBD4"/>
    <w:rsid w:val="70AC24F8"/>
    <w:rsid w:val="715B4A10"/>
    <w:rsid w:val="7249C132"/>
    <w:rsid w:val="72FF07F7"/>
    <w:rsid w:val="73EA4B31"/>
    <w:rsid w:val="744899F6"/>
    <w:rsid w:val="744C49FD"/>
    <w:rsid w:val="7510EFFD"/>
    <w:rsid w:val="762EE6FC"/>
    <w:rsid w:val="77D2791A"/>
    <w:rsid w:val="79DF47C3"/>
    <w:rsid w:val="7A153B4B"/>
    <w:rsid w:val="7A6746B4"/>
    <w:rsid w:val="7B0A19DC"/>
    <w:rsid w:val="7B747D0A"/>
    <w:rsid w:val="7BDE73A2"/>
    <w:rsid w:val="7C29E1D9"/>
    <w:rsid w:val="7C8D1CD1"/>
    <w:rsid w:val="7C957D60"/>
    <w:rsid w:val="7D1C01E2"/>
    <w:rsid w:val="7D86DED6"/>
    <w:rsid w:val="7DA1AE73"/>
    <w:rsid w:val="7E1B10BE"/>
    <w:rsid w:val="7E5A54B8"/>
    <w:rsid w:val="7EB7D243"/>
    <w:rsid w:val="7FD385C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521E"/>
  <w15:chartTrackingRefBased/>
  <w15:docId w15:val="{264ECA8F-96F6-402E-9A0C-5C8B9F5A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36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8236C"/>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E8236C"/>
    <w:pPr>
      <w:keepNext/>
      <w:keepLines/>
      <w:spacing w:before="40" w:after="0"/>
      <w:ind w:left="72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6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8236C"/>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E8236C"/>
    <w:rPr>
      <w:rFonts w:asciiTheme="majorHAnsi" w:eastAsiaTheme="majorEastAsia" w:hAnsiTheme="majorHAnsi" w:cstheme="majorBidi"/>
      <w:sz w:val="24"/>
      <w:szCs w:val="24"/>
      <w:u w:val="single"/>
    </w:rPr>
  </w:style>
  <w:style w:type="paragraph" w:styleId="Header">
    <w:name w:val="header"/>
    <w:basedOn w:val="Normal"/>
    <w:link w:val="HeaderChar"/>
    <w:rsid w:val="00D77E7F"/>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rsid w:val="00D77E7F"/>
    <w:rPr>
      <w:rFonts w:ascii="Times New Roman" w:eastAsia="Times New Roman" w:hAnsi="Times New Roman" w:cs="Times New Roman"/>
      <w:sz w:val="20"/>
      <w:szCs w:val="20"/>
      <w:lang w:val="en-US" w:eastAsia="en-US"/>
    </w:rPr>
  </w:style>
  <w:style w:type="paragraph" w:customStyle="1" w:styleId="CovTableText">
    <w:name w:val="Cov_Table Text"/>
    <w:basedOn w:val="Header"/>
    <w:rsid w:val="00D77E7F"/>
    <w:pPr>
      <w:tabs>
        <w:tab w:val="clear" w:pos="4320"/>
        <w:tab w:val="clear" w:pos="8640"/>
      </w:tabs>
      <w:spacing w:before="60" w:after="60"/>
    </w:pPr>
    <w:rPr>
      <w:rFonts w:ascii="Arial" w:hAnsi="Arial"/>
      <w:sz w:val="18"/>
    </w:rPr>
  </w:style>
  <w:style w:type="paragraph" w:styleId="BodyText">
    <w:name w:val="Body Text"/>
    <w:basedOn w:val="Normal"/>
    <w:link w:val="BodyTextChar"/>
    <w:rsid w:val="00D77E7F"/>
    <w:pPr>
      <w:spacing w:after="0" w:line="240" w:lineRule="auto"/>
    </w:pPr>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rsid w:val="00D77E7F"/>
    <w:rPr>
      <w:rFonts w:ascii="Times New Roman" w:eastAsia="Times New Roman" w:hAnsi="Times New Roman" w:cs="Times New Roman"/>
      <w:sz w:val="24"/>
      <w:szCs w:val="20"/>
      <w:lang w:val="en-US" w:eastAsia="en-US"/>
    </w:rPr>
  </w:style>
  <w:style w:type="paragraph" w:styleId="ListParagraph">
    <w:name w:val="List Paragraph"/>
    <w:basedOn w:val="Normal"/>
    <w:uiPriority w:val="34"/>
    <w:qFormat/>
    <w:rsid w:val="00130DAD"/>
    <w:pPr>
      <w:ind w:left="720"/>
      <w:contextualSpacing/>
    </w:pPr>
  </w:style>
  <w:style w:type="paragraph" w:styleId="Title">
    <w:name w:val="Title"/>
    <w:basedOn w:val="Normal"/>
    <w:next w:val="Normal"/>
    <w:link w:val="TitleChar"/>
    <w:uiPriority w:val="10"/>
    <w:qFormat/>
    <w:rsid w:val="00DC7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01B"/>
    <w:rPr>
      <w:rFonts w:asciiTheme="majorHAnsi" w:eastAsiaTheme="majorEastAsia" w:hAnsiTheme="majorHAnsi" w:cstheme="majorBidi"/>
      <w:spacing w:val="-10"/>
      <w:kern w:val="28"/>
      <w:sz w:val="56"/>
      <w:szCs w:val="56"/>
    </w:rPr>
  </w:style>
  <w:style w:type="paragraph" w:customStyle="1" w:styleId="paragraph">
    <w:name w:val="paragraph"/>
    <w:basedOn w:val="Normal"/>
    <w:rsid w:val="00D37C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37C94"/>
  </w:style>
  <w:style w:type="character" w:customStyle="1" w:styleId="eop">
    <w:name w:val="eop"/>
    <w:basedOn w:val="DefaultParagraphFont"/>
    <w:rsid w:val="00D37C9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2A13A3"/>
    <w:pPr>
      <w:spacing w:after="0" w:line="240" w:lineRule="auto"/>
    </w:pPr>
  </w:style>
  <w:style w:type="character" w:styleId="CommentReference">
    <w:name w:val="annotation reference"/>
    <w:basedOn w:val="DefaultParagraphFont"/>
    <w:uiPriority w:val="99"/>
    <w:semiHidden/>
    <w:unhideWhenUsed/>
    <w:rsid w:val="00CC7F46"/>
    <w:rPr>
      <w:sz w:val="16"/>
      <w:szCs w:val="16"/>
    </w:rPr>
  </w:style>
  <w:style w:type="paragraph" w:styleId="CommentText">
    <w:name w:val="annotation text"/>
    <w:basedOn w:val="Normal"/>
    <w:link w:val="CommentTextChar"/>
    <w:uiPriority w:val="99"/>
    <w:unhideWhenUsed/>
    <w:rsid w:val="00CC7F46"/>
    <w:pPr>
      <w:spacing w:line="240" w:lineRule="auto"/>
    </w:pPr>
    <w:rPr>
      <w:sz w:val="20"/>
      <w:szCs w:val="20"/>
    </w:rPr>
  </w:style>
  <w:style w:type="character" w:customStyle="1" w:styleId="CommentTextChar">
    <w:name w:val="Comment Text Char"/>
    <w:basedOn w:val="DefaultParagraphFont"/>
    <w:link w:val="CommentText"/>
    <w:uiPriority w:val="99"/>
    <w:rsid w:val="00CC7F46"/>
    <w:rPr>
      <w:sz w:val="20"/>
      <w:szCs w:val="20"/>
    </w:rPr>
  </w:style>
  <w:style w:type="paragraph" w:styleId="CommentSubject">
    <w:name w:val="annotation subject"/>
    <w:basedOn w:val="CommentText"/>
    <w:next w:val="CommentText"/>
    <w:link w:val="CommentSubjectChar"/>
    <w:uiPriority w:val="99"/>
    <w:semiHidden/>
    <w:unhideWhenUsed/>
    <w:rsid w:val="00CC7F46"/>
    <w:rPr>
      <w:b/>
      <w:bCs/>
    </w:rPr>
  </w:style>
  <w:style w:type="character" w:customStyle="1" w:styleId="CommentSubjectChar">
    <w:name w:val="Comment Subject Char"/>
    <w:basedOn w:val="CommentTextChar"/>
    <w:link w:val="CommentSubject"/>
    <w:uiPriority w:val="99"/>
    <w:semiHidden/>
    <w:rsid w:val="00CC7F46"/>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24058">
      <w:bodyDiv w:val="1"/>
      <w:marLeft w:val="0"/>
      <w:marRight w:val="0"/>
      <w:marTop w:val="0"/>
      <w:marBottom w:val="0"/>
      <w:divBdr>
        <w:top w:val="none" w:sz="0" w:space="0" w:color="auto"/>
        <w:left w:val="none" w:sz="0" w:space="0" w:color="auto"/>
        <w:bottom w:val="none" w:sz="0" w:space="0" w:color="auto"/>
        <w:right w:val="none" w:sz="0" w:space="0" w:color="auto"/>
      </w:divBdr>
      <w:divsChild>
        <w:div w:id="1992055634">
          <w:marLeft w:val="0"/>
          <w:marRight w:val="0"/>
          <w:marTop w:val="0"/>
          <w:marBottom w:val="0"/>
          <w:divBdr>
            <w:top w:val="none" w:sz="0" w:space="0" w:color="auto"/>
            <w:left w:val="none" w:sz="0" w:space="0" w:color="auto"/>
            <w:bottom w:val="none" w:sz="0" w:space="0" w:color="auto"/>
            <w:right w:val="none" w:sz="0" w:space="0" w:color="auto"/>
          </w:divBdr>
        </w:div>
        <w:div w:id="1007443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Tanigawa</dc:creator>
  <cp:keywords/>
  <dc:description/>
  <cp:lastModifiedBy>Koah Barstead</cp:lastModifiedBy>
  <cp:revision>36</cp:revision>
  <dcterms:created xsi:type="dcterms:W3CDTF">2023-01-24T20:36:00Z</dcterms:created>
  <dcterms:modified xsi:type="dcterms:W3CDTF">2024-05-13T23:54:00Z</dcterms:modified>
</cp:coreProperties>
</file>